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68DF" w14:textId="77777777" w:rsidR="003404A6" w:rsidRPr="007243FB" w:rsidRDefault="003404A6" w:rsidP="007F3708">
      <w:pPr>
        <w:jc w:val="center"/>
        <w:rPr>
          <w:b/>
          <w:bCs/>
          <w:bdr w:val="none" w:sz="0" w:space="0" w:color="auto" w:frame="1"/>
        </w:rPr>
      </w:pPr>
    </w:p>
    <w:p w14:paraId="6E4AE86B" w14:textId="2D8865B4" w:rsidR="00102AF7" w:rsidRPr="007243FB" w:rsidRDefault="007243FB" w:rsidP="007F3708">
      <w:pPr>
        <w:jc w:val="center"/>
        <w:rPr>
          <w:b/>
          <w:bCs/>
          <w:bdr w:val="none" w:sz="0" w:space="0" w:color="auto" w:frame="1"/>
        </w:rPr>
      </w:pPr>
      <w:r>
        <w:rPr>
          <w:b/>
          <w:bCs/>
          <w:bdr w:val="none" w:sz="0" w:space="0" w:color="auto" w:frame="1"/>
        </w:rPr>
        <w:t>Disaster Recovery Outline</w:t>
      </w:r>
    </w:p>
    <w:p w14:paraId="67C82BC6" w14:textId="77777777" w:rsidR="007F3708" w:rsidRDefault="007F3708" w:rsidP="007F3708">
      <w:pPr>
        <w:jc w:val="center"/>
        <w:rPr>
          <w:b/>
          <w:bdr w:val="none" w:sz="0" w:space="0" w:color="auto" w:frame="1"/>
        </w:rPr>
      </w:pPr>
    </w:p>
    <w:p w14:paraId="4F0130A7" w14:textId="77777777" w:rsidR="003404A6" w:rsidRPr="00C8326A" w:rsidRDefault="003404A6" w:rsidP="00AA01DF">
      <w:pPr>
        <w:rPr>
          <w:b/>
          <w:bdr w:val="none" w:sz="0" w:space="0" w:color="auto" w:frame="1"/>
        </w:rPr>
      </w:pPr>
    </w:p>
    <w:p w14:paraId="4AC3538C" w14:textId="5DB857A8" w:rsidR="00C3254C" w:rsidRDefault="001B0CA2" w:rsidP="008D6ED5">
      <w:pPr>
        <w:jc w:val="center"/>
        <w:rPr>
          <w:b/>
          <w:bdr w:val="none" w:sz="0" w:space="0" w:color="auto" w:frame="1"/>
        </w:rPr>
      </w:pPr>
      <w:r>
        <w:rPr>
          <w:b/>
          <w:bdr w:val="none" w:sz="0" w:space="0" w:color="auto" w:frame="1"/>
        </w:rPr>
        <w:t>Lucas Rodholm</w:t>
      </w:r>
    </w:p>
    <w:p w14:paraId="527F6160" w14:textId="77777777" w:rsidR="003E7810" w:rsidRDefault="003E7810" w:rsidP="008D6ED5">
      <w:pPr>
        <w:jc w:val="center"/>
        <w:rPr>
          <w:b/>
          <w:bdr w:val="none" w:sz="0" w:space="0" w:color="auto" w:frame="1"/>
        </w:rPr>
      </w:pPr>
    </w:p>
    <w:p w14:paraId="500876D2" w14:textId="77777777" w:rsidR="003404A6" w:rsidRDefault="003404A6" w:rsidP="008D6ED5">
      <w:pPr>
        <w:jc w:val="center"/>
        <w:rPr>
          <w:b/>
          <w:bdr w:val="none" w:sz="0" w:space="0" w:color="auto" w:frame="1"/>
        </w:rPr>
      </w:pPr>
    </w:p>
    <w:p w14:paraId="2DC3F78B" w14:textId="77777777" w:rsidR="003404A6" w:rsidRPr="00C8326A" w:rsidRDefault="003404A6" w:rsidP="008D6ED5">
      <w:pPr>
        <w:jc w:val="center"/>
        <w:rPr>
          <w:b/>
          <w:bdr w:val="none" w:sz="0" w:space="0" w:color="auto" w:frame="1"/>
        </w:rPr>
      </w:pPr>
    </w:p>
    <w:p w14:paraId="4268F34E" w14:textId="431056EA" w:rsidR="00C3254C" w:rsidRDefault="00AA01DF" w:rsidP="008D6ED5">
      <w:pPr>
        <w:jc w:val="center"/>
        <w:rPr>
          <w:b/>
          <w:bdr w:val="none" w:sz="0" w:space="0" w:color="auto" w:frame="1"/>
        </w:rPr>
      </w:pPr>
      <w:r>
        <w:rPr>
          <w:b/>
          <w:bdr w:val="none" w:sz="0" w:space="0" w:color="auto" w:frame="1"/>
        </w:rPr>
        <w:t>5</w:t>
      </w:r>
      <w:r w:rsidR="00B2044E">
        <w:rPr>
          <w:b/>
          <w:bdr w:val="none" w:sz="0" w:space="0" w:color="auto" w:frame="1"/>
        </w:rPr>
        <w:t>/</w:t>
      </w:r>
      <w:r>
        <w:rPr>
          <w:b/>
          <w:bdr w:val="none" w:sz="0" w:space="0" w:color="auto" w:frame="1"/>
        </w:rPr>
        <w:t>5</w:t>
      </w:r>
      <w:r w:rsidR="00B93482">
        <w:rPr>
          <w:b/>
          <w:bdr w:val="none" w:sz="0" w:space="0" w:color="auto" w:frame="1"/>
        </w:rPr>
        <w:t>/</w:t>
      </w:r>
      <w:r w:rsidR="006E68D5">
        <w:rPr>
          <w:b/>
          <w:bdr w:val="none" w:sz="0" w:space="0" w:color="auto" w:frame="1"/>
        </w:rPr>
        <w:t>2024</w:t>
      </w:r>
    </w:p>
    <w:p w14:paraId="2307C79C" w14:textId="77777777" w:rsidR="00B5089C" w:rsidRDefault="00B5089C" w:rsidP="008D6ED5">
      <w:pPr>
        <w:jc w:val="center"/>
        <w:rPr>
          <w:b/>
          <w:bdr w:val="none" w:sz="0" w:space="0" w:color="auto" w:frame="1"/>
        </w:rPr>
      </w:pPr>
    </w:p>
    <w:p w14:paraId="532C022A" w14:textId="77777777" w:rsidR="00B5089C" w:rsidRDefault="00B5089C" w:rsidP="008D6ED5">
      <w:pPr>
        <w:jc w:val="center"/>
        <w:rPr>
          <w:b/>
          <w:bdr w:val="none" w:sz="0" w:space="0" w:color="auto" w:frame="1"/>
        </w:rPr>
      </w:pPr>
    </w:p>
    <w:p w14:paraId="155EC7A8" w14:textId="77777777" w:rsidR="00B5089C" w:rsidRDefault="00B5089C" w:rsidP="008D6ED5">
      <w:pPr>
        <w:jc w:val="center"/>
        <w:rPr>
          <w:b/>
          <w:bdr w:val="none" w:sz="0" w:space="0" w:color="auto" w:frame="1"/>
        </w:rPr>
      </w:pPr>
    </w:p>
    <w:p w14:paraId="745353C6" w14:textId="77777777" w:rsidR="00AA01DF" w:rsidRDefault="00AA01DF" w:rsidP="008D6ED5">
      <w:pPr>
        <w:jc w:val="center"/>
        <w:rPr>
          <w:b/>
          <w:bdr w:val="none" w:sz="0" w:space="0" w:color="auto" w:frame="1"/>
        </w:rPr>
      </w:pPr>
    </w:p>
    <w:p w14:paraId="62776119" w14:textId="77777777" w:rsidR="00AA01DF" w:rsidRDefault="00AA01DF" w:rsidP="008D6ED5">
      <w:pPr>
        <w:jc w:val="center"/>
        <w:rPr>
          <w:b/>
          <w:bdr w:val="none" w:sz="0" w:space="0" w:color="auto" w:frame="1"/>
        </w:rPr>
      </w:pPr>
    </w:p>
    <w:p w14:paraId="41C1FCF9" w14:textId="77777777" w:rsidR="007243FB" w:rsidRDefault="007243FB" w:rsidP="008D6ED5">
      <w:pPr>
        <w:jc w:val="center"/>
        <w:rPr>
          <w:b/>
          <w:bdr w:val="none" w:sz="0" w:space="0" w:color="auto" w:frame="1"/>
        </w:rPr>
      </w:pPr>
    </w:p>
    <w:p w14:paraId="4F4AE22F" w14:textId="28F7F967" w:rsidR="00C3254C" w:rsidRDefault="00C3254C">
      <w:pPr>
        <w:spacing w:line="360" w:lineRule="auto"/>
      </w:pPr>
    </w:p>
    <w:sdt>
      <w:sdtPr>
        <w:rPr>
          <w:rFonts w:ascii="Times New Roman" w:eastAsia="Calibri" w:hAnsi="Times New Roman" w:cs="Times New Roman"/>
          <w:b w:val="0"/>
          <w:bCs w:val="0"/>
          <w:color w:val="auto"/>
          <w:sz w:val="24"/>
          <w:szCs w:val="24"/>
          <w:lang w:eastAsia="en-US"/>
        </w:rPr>
        <w:id w:val="-151220009"/>
        <w:docPartObj>
          <w:docPartGallery w:val="Table of Contents"/>
          <w:docPartUnique/>
        </w:docPartObj>
      </w:sdtPr>
      <w:sdtEndPr>
        <w:rPr>
          <w:noProof/>
        </w:rPr>
      </w:sdtEndPr>
      <w:sdtContent>
        <w:p w14:paraId="1F8880BC" w14:textId="3AC03A06" w:rsidR="006E68D5" w:rsidRPr="00BD1633" w:rsidRDefault="006E68D5">
          <w:pPr>
            <w:pStyle w:val="TOCHeading"/>
            <w:rPr>
              <w:rFonts w:ascii="Times New Roman" w:hAnsi="Times New Roman" w:cs="Times New Roman"/>
            </w:rPr>
          </w:pPr>
          <w:r w:rsidRPr="00BD1633">
            <w:rPr>
              <w:rFonts w:ascii="Times New Roman" w:hAnsi="Times New Roman" w:cs="Times New Roman"/>
            </w:rPr>
            <w:t>Contents</w:t>
          </w:r>
        </w:p>
        <w:p w14:paraId="72CE9B68" w14:textId="169256E7" w:rsidR="006025A0" w:rsidRDefault="006E68D5">
          <w:pPr>
            <w:pStyle w:val="TOC1"/>
            <w:rPr>
              <w:rFonts w:asciiTheme="minorHAnsi" w:eastAsiaTheme="minorEastAsia" w:hAnsiTheme="minorHAnsi" w:cstheme="minorBidi"/>
              <w:b w:val="0"/>
              <w:kern w:val="2"/>
              <w14:ligatures w14:val="standardContextual"/>
            </w:rPr>
          </w:pPr>
          <w:r w:rsidRPr="00D377E8">
            <w:rPr>
              <w:b w:val="0"/>
              <w:noProof w:val="0"/>
              <w:sz w:val="22"/>
              <w:szCs w:val="22"/>
            </w:rPr>
            <w:fldChar w:fldCharType="begin"/>
          </w:r>
          <w:r w:rsidRPr="00D377E8">
            <w:rPr>
              <w:sz w:val="22"/>
              <w:szCs w:val="22"/>
            </w:rPr>
            <w:instrText xml:space="preserve"> TOC \o "1-3" \h \z \u </w:instrText>
          </w:r>
          <w:r w:rsidRPr="00D377E8">
            <w:rPr>
              <w:b w:val="0"/>
              <w:noProof w:val="0"/>
              <w:sz w:val="22"/>
              <w:szCs w:val="22"/>
            </w:rPr>
            <w:fldChar w:fldCharType="separate"/>
          </w:r>
          <w:hyperlink w:anchor="_Toc181640468" w:history="1">
            <w:r w:rsidR="006025A0" w:rsidRPr="007C7C51">
              <w:rPr>
                <w:rStyle w:val="Hyperlink"/>
              </w:rPr>
              <w:t>Project Concept and Executive Sponsorship</w:t>
            </w:r>
            <w:r w:rsidR="006025A0">
              <w:rPr>
                <w:webHidden/>
              </w:rPr>
              <w:tab/>
            </w:r>
            <w:r w:rsidR="006025A0">
              <w:rPr>
                <w:webHidden/>
              </w:rPr>
              <w:fldChar w:fldCharType="begin"/>
            </w:r>
            <w:r w:rsidR="006025A0">
              <w:rPr>
                <w:webHidden/>
              </w:rPr>
              <w:instrText xml:space="preserve"> PAGEREF _Toc181640468 \h </w:instrText>
            </w:r>
            <w:r w:rsidR="006025A0">
              <w:rPr>
                <w:webHidden/>
              </w:rPr>
            </w:r>
            <w:r w:rsidR="006025A0">
              <w:rPr>
                <w:webHidden/>
              </w:rPr>
              <w:fldChar w:fldCharType="separate"/>
            </w:r>
            <w:r w:rsidR="006025A0">
              <w:rPr>
                <w:webHidden/>
              </w:rPr>
              <w:t>4</w:t>
            </w:r>
            <w:r w:rsidR="006025A0">
              <w:rPr>
                <w:webHidden/>
              </w:rPr>
              <w:fldChar w:fldCharType="end"/>
            </w:r>
          </w:hyperlink>
        </w:p>
        <w:p w14:paraId="7B2CD16D" w14:textId="1F635260" w:rsidR="006025A0" w:rsidRDefault="006025A0">
          <w:pPr>
            <w:pStyle w:val="TOC1"/>
            <w:rPr>
              <w:rFonts w:asciiTheme="minorHAnsi" w:eastAsiaTheme="minorEastAsia" w:hAnsiTheme="minorHAnsi" w:cstheme="minorBidi"/>
              <w:b w:val="0"/>
              <w:kern w:val="2"/>
              <w14:ligatures w14:val="standardContextual"/>
            </w:rPr>
          </w:pPr>
          <w:hyperlink w:anchor="_Toc181640469" w:history="1">
            <w:r w:rsidRPr="007C7C51">
              <w:rPr>
                <w:rStyle w:val="Hyperlink"/>
              </w:rPr>
              <w:t>DR/BC Introduction</w:t>
            </w:r>
            <w:r>
              <w:rPr>
                <w:webHidden/>
              </w:rPr>
              <w:tab/>
            </w:r>
            <w:r>
              <w:rPr>
                <w:webHidden/>
              </w:rPr>
              <w:fldChar w:fldCharType="begin"/>
            </w:r>
            <w:r>
              <w:rPr>
                <w:webHidden/>
              </w:rPr>
              <w:instrText xml:space="preserve"> PAGEREF _Toc181640469 \h </w:instrText>
            </w:r>
            <w:r>
              <w:rPr>
                <w:webHidden/>
              </w:rPr>
            </w:r>
            <w:r>
              <w:rPr>
                <w:webHidden/>
              </w:rPr>
              <w:fldChar w:fldCharType="separate"/>
            </w:r>
            <w:r>
              <w:rPr>
                <w:webHidden/>
              </w:rPr>
              <w:t>5</w:t>
            </w:r>
            <w:r>
              <w:rPr>
                <w:webHidden/>
              </w:rPr>
              <w:fldChar w:fldCharType="end"/>
            </w:r>
          </w:hyperlink>
        </w:p>
        <w:p w14:paraId="016B2B20" w14:textId="344CF952" w:rsidR="006025A0" w:rsidRDefault="006025A0">
          <w:pPr>
            <w:pStyle w:val="TOC1"/>
            <w:rPr>
              <w:rFonts w:asciiTheme="minorHAnsi" w:eastAsiaTheme="minorEastAsia" w:hAnsiTheme="minorHAnsi" w:cstheme="minorBidi"/>
              <w:b w:val="0"/>
              <w:kern w:val="2"/>
              <w14:ligatures w14:val="standardContextual"/>
            </w:rPr>
          </w:pPr>
          <w:hyperlink w:anchor="_Toc181640470" w:history="1">
            <w:r w:rsidRPr="007C7C51">
              <w:rPr>
                <w:rStyle w:val="Hyperlink"/>
              </w:rPr>
              <w:t>DR/BC Risk Assessment</w:t>
            </w:r>
            <w:r>
              <w:rPr>
                <w:webHidden/>
              </w:rPr>
              <w:tab/>
            </w:r>
            <w:r>
              <w:rPr>
                <w:webHidden/>
              </w:rPr>
              <w:fldChar w:fldCharType="begin"/>
            </w:r>
            <w:r>
              <w:rPr>
                <w:webHidden/>
              </w:rPr>
              <w:instrText xml:space="preserve"> PAGEREF _Toc181640470 \h </w:instrText>
            </w:r>
            <w:r>
              <w:rPr>
                <w:webHidden/>
              </w:rPr>
            </w:r>
            <w:r>
              <w:rPr>
                <w:webHidden/>
              </w:rPr>
              <w:fldChar w:fldCharType="separate"/>
            </w:r>
            <w:r>
              <w:rPr>
                <w:webHidden/>
              </w:rPr>
              <w:t>6</w:t>
            </w:r>
            <w:r>
              <w:rPr>
                <w:webHidden/>
              </w:rPr>
              <w:fldChar w:fldCharType="end"/>
            </w:r>
          </w:hyperlink>
        </w:p>
        <w:p w14:paraId="07622D17" w14:textId="53254623" w:rsidR="006025A0" w:rsidRDefault="006025A0">
          <w:pPr>
            <w:pStyle w:val="TOC1"/>
            <w:rPr>
              <w:rFonts w:asciiTheme="minorHAnsi" w:eastAsiaTheme="minorEastAsia" w:hAnsiTheme="minorHAnsi" w:cstheme="minorBidi"/>
              <w:b w:val="0"/>
              <w:kern w:val="2"/>
              <w14:ligatures w14:val="standardContextual"/>
            </w:rPr>
          </w:pPr>
          <w:hyperlink w:anchor="_Toc181640471" w:history="1">
            <w:r w:rsidRPr="007C7C51">
              <w:rPr>
                <w:rStyle w:val="Hyperlink"/>
              </w:rPr>
              <w:t>Safeguarding Critical Assets</w:t>
            </w:r>
            <w:r>
              <w:rPr>
                <w:webHidden/>
              </w:rPr>
              <w:tab/>
            </w:r>
            <w:r>
              <w:rPr>
                <w:webHidden/>
              </w:rPr>
              <w:fldChar w:fldCharType="begin"/>
            </w:r>
            <w:r>
              <w:rPr>
                <w:webHidden/>
              </w:rPr>
              <w:instrText xml:space="preserve"> PAGEREF _Toc181640471 \h </w:instrText>
            </w:r>
            <w:r>
              <w:rPr>
                <w:webHidden/>
              </w:rPr>
            </w:r>
            <w:r>
              <w:rPr>
                <w:webHidden/>
              </w:rPr>
              <w:fldChar w:fldCharType="separate"/>
            </w:r>
            <w:r>
              <w:rPr>
                <w:webHidden/>
              </w:rPr>
              <w:t>7</w:t>
            </w:r>
            <w:r>
              <w:rPr>
                <w:webHidden/>
              </w:rPr>
              <w:fldChar w:fldCharType="end"/>
            </w:r>
          </w:hyperlink>
        </w:p>
        <w:p w14:paraId="5C688340" w14:textId="032298A0" w:rsidR="006025A0" w:rsidRDefault="006025A0">
          <w:pPr>
            <w:pStyle w:val="TOC1"/>
            <w:rPr>
              <w:rFonts w:asciiTheme="minorHAnsi" w:eastAsiaTheme="minorEastAsia" w:hAnsiTheme="minorHAnsi" w:cstheme="minorBidi"/>
              <w:b w:val="0"/>
              <w:kern w:val="2"/>
              <w14:ligatures w14:val="standardContextual"/>
            </w:rPr>
          </w:pPr>
          <w:hyperlink w:anchor="_Toc181640472" w:history="1">
            <w:r w:rsidRPr="007C7C51">
              <w:rPr>
                <w:rStyle w:val="Hyperlink"/>
              </w:rPr>
              <w:t>Storage and Communications</w:t>
            </w:r>
            <w:r>
              <w:rPr>
                <w:webHidden/>
              </w:rPr>
              <w:tab/>
            </w:r>
            <w:r>
              <w:rPr>
                <w:webHidden/>
              </w:rPr>
              <w:fldChar w:fldCharType="begin"/>
            </w:r>
            <w:r>
              <w:rPr>
                <w:webHidden/>
              </w:rPr>
              <w:instrText xml:space="preserve"> PAGEREF _Toc181640472 \h </w:instrText>
            </w:r>
            <w:r>
              <w:rPr>
                <w:webHidden/>
              </w:rPr>
            </w:r>
            <w:r>
              <w:rPr>
                <w:webHidden/>
              </w:rPr>
              <w:fldChar w:fldCharType="separate"/>
            </w:r>
            <w:r>
              <w:rPr>
                <w:webHidden/>
              </w:rPr>
              <w:t>9</w:t>
            </w:r>
            <w:r>
              <w:rPr>
                <w:webHidden/>
              </w:rPr>
              <w:fldChar w:fldCharType="end"/>
            </w:r>
          </w:hyperlink>
        </w:p>
        <w:p w14:paraId="308026EC" w14:textId="74B287FE"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73" w:history="1">
            <w:r w:rsidRPr="007C7C51">
              <w:rPr>
                <w:rStyle w:val="Hyperlink"/>
                <w:noProof/>
              </w:rPr>
              <w:t>Off-Site Backups</w:t>
            </w:r>
            <w:r>
              <w:rPr>
                <w:noProof/>
                <w:webHidden/>
              </w:rPr>
              <w:tab/>
            </w:r>
            <w:r>
              <w:rPr>
                <w:noProof/>
                <w:webHidden/>
              </w:rPr>
              <w:fldChar w:fldCharType="begin"/>
            </w:r>
            <w:r>
              <w:rPr>
                <w:noProof/>
                <w:webHidden/>
              </w:rPr>
              <w:instrText xml:space="preserve"> PAGEREF _Toc181640473 \h </w:instrText>
            </w:r>
            <w:r>
              <w:rPr>
                <w:noProof/>
                <w:webHidden/>
              </w:rPr>
            </w:r>
            <w:r>
              <w:rPr>
                <w:noProof/>
                <w:webHidden/>
              </w:rPr>
              <w:fldChar w:fldCharType="separate"/>
            </w:r>
            <w:r>
              <w:rPr>
                <w:noProof/>
                <w:webHidden/>
              </w:rPr>
              <w:t>9</w:t>
            </w:r>
            <w:r>
              <w:rPr>
                <w:noProof/>
                <w:webHidden/>
              </w:rPr>
              <w:fldChar w:fldCharType="end"/>
            </w:r>
          </w:hyperlink>
        </w:p>
        <w:p w14:paraId="3F6206D9" w14:textId="5A0AA4DE"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74" w:history="1">
            <w:r w:rsidRPr="007C7C51">
              <w:rPr>
                <w:rStyle w:val="Hyperlink"/>
                <w:noProof/>
              </w:rPr>
              <w:t>Cloud Computing</w:t>
            </w:r>
            <w:r>
              <w:rPr>
                <w:noProof/>
                <w:webHidden/>
              </w:rPr>
              <w:tab/>
            </w:r>
            <w:r>
              <w:rPr>
                <w:noProof/>
                <w:webHidden/>
              </w:rPr>
              <w:fldChar w:fldCharType="begin"/>
            </w:r>
            <w:r>
              <w:rPr>
                <w:noProof/>
                <w:webHidden/>
              </w:rPr>
              <w:instrText xml:space="preserve"> PAGEREF _Toc181640474 \h </w:instrText>
            </w:r>
            <w:r>
              <w:rPr>
                <w:noProof/>
                <w:webHidden/>
              </w:rPr>
            </w:r>
            <w:r>
              <w:rPr>
                <w:noProof/>
                <w:webHidden/>
              </w:rPr>
              <w:fldChar w:fldCharType="separate"/>
            </w:r>
            <w:r>
              <w:rPr>
                <w:noProof/>
                <w:webHidden/>
              </w:rPr>
              <w:t>10</w:t>
            </w:r>
            <w:r>
              <w:rPr>
                <w:noProof/>
                <w:webHidden/>
              </w:rPr>
              <w:fldChar w:fldCharType="end"/>
            </w:r>
          </w:hyperlink>
        </w:p>
        <w:p w14:paraId="2EAD87E1" w14:textId="18716515"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75" w:history="1">
            <w:r w:rsidRPr="007C7C51">
              <w:rPr>
                <w:rStyle w:val="Hyperlink"/>
                <w:noProof/>
              </w:rPr>
              <w:t>Unified Communications</w:t>
            </w:r>
            <w:r>
              <w:rPr>
                <w:noProof/>
                <w:webHidden/>
              </w:rPr>
              <w:tab/>
            </w:r>
            <w:r>
              <w:rPr>
                <w:noProof/>
                <w:webHidden/>
              </w:rPr>
              <w:fldChar w:fldCharType="begin"/>
            </w:r>
            <w:r>
              <w:rPr>
                <w:noProof/>
                <w:webHidden/>
              </w:rPr>
              <w:instrText xml:space="preserve"> PAGEREF _Toc181640475 \h </w:instrText>
            </w:r>
            <w:r>
              <w:rPr>
                <w:noProof/>
                <w:webHidden/>
              </w:rPr>
            </w:r>
            <w:r>
              <w:rPr>
                <w:noProof/>
                <w:webHidden/>
              </w:rPr>
              <w:fldChar w:fldCharType="separate"/>
            </w:r>
            <w:r>
              <w:rPr>
                <w:noProof/>
                <w:webHidden/>
              </w:rPr>
              <w:t>11</w:t>
            </w:r>
            <w:r>
              <w:rPr>
                <w:noProof/>
                <w:webHidden/>
              </w:rPr>
              <w:fldChar w:fldCharType="end"/>
            </w:r>
          </w:hyperlink>
        </w:p>
        <w:p w14:paraId="52427C6F" w14:textId="1482AD5A"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76" w:history="1">
            <w:r w:rsidRPr="007C7C51">
              <w:rPr>
                <w:rStyle w:val="Hyperlink"/>
                <w:noProof/>
              </w:rPr>
              <w:t>Voice Communications</w:t>
            </w:r>
            <w:r>
              <w:rPr>
                <w:noProof/>
                <w:webHidden/>
              </w:rPr>
              <w:tab/>
            </w:r>
            <w:r>
              <w:rPr>
                <w:noProof/>
                <w:webHidden/>
              </w:rPr>
              <w:fldChar w:fldCharType="begin"/>
            </w:r>
            <w:r>
              <w:rPr>
                <w:noProof/>
                <w:webHidden/>
              </w:rPr>
              <w:instrText xml:space="preserve"> PAGEREF _Toc181640476 \h </w:instrText>
            </w:r>
            <w:r>
              <w:rPr>
                <w:noProof/>
                <w:webHidden/>
              </w:rPr>
            </w:r>
            <w:r>
              <w:rPr>
                <w:noProof/>
                <w:webHidden/>
              </w:rPr>
              <w:fldChar w:fldCharType="separate"/>
            </w:r>
            <w:r>
              <w:rPr>
                <w:noProof/>
                <w:webHidden/>
              </w:rPr>
              <w:t>11</w:t>
            </w:r>
            <w:r>
              <w:rPr>
                <w:noProof/>
                <w:webHidden/>
              </w:rPr>
              <w:fldChar w:fldCharType="end"/>
            </w:r>
          </w:hyperlink>
        </w:p>
        <w:p w14:paraId="5BAC82EB" w14:textId="56A35AB3" w:rsidR="006025A0" w:rsidRDefault="006025A0">
          <w:pPr>
            <w:pStyle w:val="TOC1"/>
            <w:rPr>
              <w:rFonts w:asciiTheme="minorHAnsi" w:eastAsiaTheme="minorEastAsia" w:hAnsiTheme="minorHAnsi" w:cstheme="minorBidi"/>
              <w:b w:val="0"/>
              <w:kern w:val="2"/>
              <w14:ligatures w14:val="standardContextual"/>
            </w:rPr>
          </w:pPr>
          <w:hyperlink w:anchor="_Toc181640477" w:history="1">
            <w:r w:rsidRPr="007C7C51">
              <w:rPr>
                <w:rStyle w:val="Hyperlink"/>
              </w:rPr>
              <w:t>DR/BC Plan Implementation</w:t>
            </w:r>
            <w:r>
              <w:rPr>
                <w:webHidden/>
              </w:rPr>
              <w:tab/>
            </w:r>
            <w:r>
              <w:rPr>
                <w:webHidden/>
              </w:rPr>
              <w:fldChar w:fldCharType="begin"/>
            </w:r>
            <w:r>
              <w:rPr>
                <w:webHidden/>
              </w:rPr>
              <w:instrText xml:space="preserve"> PAGEREF _Toc181640477 \h </w:instrText>
            </w:r>
            <w:r>
              <w:rPr>
                <w:webHidden/>
              </w:rPr>
            </w:r>
            <w:r>
              <w:rPr>
                <w:webHidden/>
              </w:rPr>
              <w:fldChar w:fldCharType="separate"/>
            </w:r>
            <w:r>
              <w:rPr>
                <w:webHidden/>
              </w:rPr>
              <w:t>12</w:t>
            </w:r>
            <w:r>
              <w:rPr>
                <w:webHidden/>
              </w:rPr>
              <w:fldChar w:fldCharType="end"/>
            </w:r>
          </w:hyperlink>
        </w:p>
        <w:p w14:paraId="04274DFD" w14:textId="00EF9B6E"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78" w:history="1">
            <w:r w:rsidRPr="007C7C51">
              <w:rPr>
                <w:rStyle w:val="Hyperlink"/>
                <w:noProof/>
              </w:rPr>
              <w:t>Mitigation Plans</w:t>
            </w:r>
            <w:r>
              <w:rPr>
                <w:noProof/>
                <w:webHidden/>
              </w:rPr>
              <w:tab/>
            </w:r>
            <w:r>
              <w:rPr>
                <w:noProof/>
                <w:webHidden/>
              </w:rPr>
              <w:fldChar w:fldCharType="begin"/>
            </w:r>
            <w:r>
              <w:rPr>
                <w:noProof/>
                <w:webHidden/>
              </w:rPr>
              <w:instrText xml:space="preserve"> PAGEREF _Toc181640478 \h </w:instrText>
            </w:r>
            <w:r>
              <w:rPr>
                <w:noProof/>
                <w:webHidden/>
              </w:rPr>
            </w:r>
            <w:r>
              <w:rPr>
                <w:noProof/>
                <w:webHidden/>
              </w:rPr>
              <w:fldChar w:fldCharType="separate"/>
            </w:r>
            <w:r>
              <w:rPr>
                <w:noProof/>
                <w:webHidden/>
              </w:rPr>
              <w:t>12</w:t>
            </w:r>
            <w:r>
              <w:rPr>
                <w:noProof/>
                <w:webHidden/>
              </w:rPr>
              <w:fldChar w:fldCharType="end"/>
            </w:r>
          </w:hyperlink>
        </w:p>
        <w:p w14:paraId="72E78380" w14:textId="45449682"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79" w:history="1">
            <w:r w:rsidRPr="007C7C51">
              <w:rPr>
                <w:rStyle w:val="Hyperlink"/>
                <w:noProof/>
              </w:rPr>
              <w:t>Policies and Procedures of the DRP</w:t>
            </w:r>
            <w:r>
              <w:rPr>
                <w:noProof/>
                <w:webHidden/>
              </w:rPr>
              <w:tab/>
            </w:r>
            <w:r>
              <w:rPr>
                <w:noProof/>
                <w:webHidden/>
              </w:rPr>
              <w:fldChar w:fldCharType="begin"/>
            </w:r>
            <w:r>
              <w:rPr>
                <w:noProof/>
                <w:webHidden/>
              </w:rPr>
              <w:instrText xml:space="preserve"> PAGEREF _Toc181640479 \h </w:instrText>
            </w:r>
            <w:r>
              <w:rPr>
                <w:noProof/>
                <w:webHidden/>
              </w:rPr>
            </w:r>
            <w:r>
              <w:rPr>
                <w:noProof/>
                <w:webHidden/>
              </w:rPr>
              <w:fldChar w:fldCharType="separate"/>
            </w:r>
            <w:r>
              <w:rPr>
                <w:noProof/>
                <w:webHidden/>
              </w:rPr>
              <w:t>13</w:t>
            </w:r>
            <w:r>
              <w:rPr>
                <w:noProof/>
                <w:webHidden/>
              </w:rPr>
              <w:fldChar w:fldCharType="end"/>
            </w:r>
          </w:hyperlink>
        </w:p>
        <w:p w14:paraId="36ACC63A" w14:textId="7365DF96"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0" w:history="1">
            <w:r w:rsidRPr="007C7C51">
              <w:rPr>
                <w:rStyle w:val="Hyperlink"/>
                <w:rFonts w:eastAsia="Times New Roman"/>
                <w:noProof/>
              </w:rPr>
              <w:t>Who is Responsible for Writing Procedures?</w:t>
            </w:r>
            <w:r>
              <w:rPr>
                <w:noProof/>
                <w:webHidden/>
              </w:rPr>
              <w:tab/>
            </w:r>
            <w:r>
              <w:rPr>
                <w:noProof/>
                <w:webHidden/>
              </w:rPr>
              <w:fldChar w:fldCharType="begin"/>
            </w:r>
            <w:r>
              <w:rPr>
                <w:noProof/>
                <w:webHidden/>
              </w:rPr>
              <w:instrText xml:space="preserve"> PAGEREF _Toc181640480 \h </w:instrText>
            </w:r>
            <w:r>
              <w:rPr>
                <w:noProof/>
                <w:webHidden/>
              </w:rPr>
            </w:r>
            <w:r>
              <w:rPr>
                <w:noProof/>
                <w:webHidden/>
              </w:rPr>
              <w:fldChar w:fldCharType="separate"/>
            </w:r>
            <w:r>
              <w:rPr>
                <w:noProof/>
                <w:webHidden/>
              </w:rPr>
              <w:t>14</w:t>
            </w:r>
            <w:r>
              <w:rPr>
                <w:noProof/>
                <w:webHidden/>
              </w:rPr>
              <w:fldChar w:fldCharType="end"/>
            </w:r>
          </w:hyperlink>
        </w:p>
        <w:p w14:paraId="1D3D7B4F" w14:textId="77557FCB"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1" w:history="1">
            <w:r w:rsidRPr="007C7C51">
              <w:rPr>
                <w:rStyle w:val="Hyperlink"/>
                <w:noProof/>
              </w:rPr>
              <w:t>Approvals</w:t>
            </w:r>
            <w:r>
              <w:rPr>
                <w:noProof/>
                <w:webHidden/>
              </w:rPr>
              <w:tab/>
            </w:r>
            <w:r>
              <w:rPr>
                <w:noProof/>
                <w:webHidden/>
              </w:rPr>
              <w:fldChar w:fldCharType="begin"/>
            </w:r>
            <w:r>
              <w:rPr>
                <w:noProof/>
                <w:webHidden/>
              </w:rPr>
              <w:instrText xml:space="preserve"> PAGEREF _Toc181640481 \h </w:instrText>
            </w:r>
            <w:r>
              <w:rPr>
                <w:noProof/>
                <w:webHidden/>
              </w:rPr>
            </w:r>
            <w:r>
              <w:rPr>
                <w:noProof/>
                <w:webHidden/>
              </w:rPr>
              <w:fldChar w:fldCharType="separate"/>
            </w:r>
            <w:r>
              <w:rPr>
                <w:noProof/>
                <w:webHidden/>
              </w:rPr>
              <w:t>14</w:t>
            </w:r>
            <w:r>
              <w:rPr>
                <w:noProof/>
                <w:webHidden/>
              </w:rPr>
              <w:fldChar w:fldCharType="end"/>
            </w:r>
          </w:hyperlink>
        </w:p>
        <w:p w14:paraId="5AB0502D" w14:textId="5D9EC169"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2" w:history="1">
            <w:r w:rsidRPr="007C7C51">
              <w:rPr>
                <w:rStyle w:val="Hyperlink"/>
                <w:noProof/>
              </w:rPr>
              <w:t>Training</w:t>
            </w:r>
            <w:r>
              <w:rPr>
                <w:noProof/>
                <w:webHidden/>
              </w:rPr>
              <w:tab/>
            </w:r>
            <w:r>
              <w:rPr>
                <w:noProof/>
                <w:webHidden/>
              </w:rPr>
              <w:fldChar w:fldCharType="begin"/>
            </w:r>
            <w:r>
              <w:rPr>
                <w:noProof/>
                <w:webHidden/>
              </w:rPr>
              <w:instrText xml:space="preserve"> PAGEREF _Toc181640482 \h </w:instrText>
            </w:r>
            <w:r>
              <w:rPr>
                <w:noProof/>
                <w:webHidden/>
              </w:rPr>
            </w:r>
            <w:r>
              <w:rPr>
                <w:noProof/>
                <w:webHidden/>
              </w:rPr>
              <w:fldChar w:fldCharType="separate"/>
            </w:r>
            <w:r>
              <w:rPr>
                <w:noProof/>
                <w:webHidden/>
              </w:rPr>
              <w:t>15</w:t>
            </w:r>
            <w:r>
              <w:rPr>
                <w:noProof/>
                <w:webHidden/>
              </w:rPr>
              <w:fldChar w:fldCharType="end"/>
            </w:r>
          </w:hyperlink>
        </w:p>
        <w:p w14:paraId="3900BD51" w14:textId="338453DF"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3" w:history="1">
            <w:r w:rsidRPr="007C7C51">
              <w:rPr>
                <w:rStyle w:val="Hyperlink"/>
                <w:noProof/>
              </w:rPr>
              <w:t>Emergency Response Team (ERT)</w:t>
            </w:r>
            <w:r>
              <w:rPr>
                <w:noProof/>
                <w:webHidden/>
              </w:rPr>
              <w:tab/>
            </w:r>
            <w:r>
              <w:rPr>
                <w:noProof/>
                <w:webHidden/>
              </w:rPr>
              <w:fldChar w:fldCharType="begin"/>
            </w:r>
            <w:r>
              <w:rPr>
                <w:noProof/>
                <w:webHidden/>
              </w:rPr>
              <w:instrText xml:space="preserve"> PAGEREF _Toc181640483 \h </w:instrText>
            </w:r>
            <w:r>
              <w:rPr>
                <w:noProof/>
                <w:webHidden/>
              </w:rPr>
            </w:r>
            <w:r>
              <w:rPr>
                <w:noProof/>
                <w:webHidden/>
              </w:rPr>
              <w:fldChar w:fldCharType="separate"/>
            </w:r>
            <w:r>
              <w:rPr>
                <w:noProof/>
                <w:webHidden/>
              </w:rPr>
              <w:t>16</w:t>
            </w:r>
            <w:r>
              <w:rPr>
                <w:noProof/>
                <w:webHidden/>
              </w:rPr>
              <w:fldChar w:fldCharType="end"/>
            </w:r>
          </w:hyperlink>
        </w:p>
        <w:p w14:paraId="6C6BA6A3" w14:textId="604C217E" w:rsidR="006025A0" w:rsidRDefault="006025A0">
          <w:pPr>
            <w:pStyle w:val="TOC1"/>
            <w:rPr>
              <w:rFonts w:asciiTheme="minorHAnsi" w:eastAsiaTheme="minorEastAsia" w:hAnsiTheme="minorHAnsi" w:cstheme="minorBidi"/>
              <w:b w:val="0"/>
              <w:kern w:val="2"/>
              <w14:ligatures w14:val="standardContextual"/>
            </w:rPr>
          </w:pPr>
          <w:hyperlink w:anchor="_Toc181640484" w:history="1">
            <w:r w:rsidRPr="007C7C51">
              <w:rPr>
                <w:rStyle w:val="Hyperlink"/>
              </w:rPr>
              <w:t>Testing and Maintenance</w:t>
            </w:r>
            <w:r>
              <w:rPr>
                <w:webHidden/>
              </w:rPr>
              <w:tab/>
            </w:r>
            <w:r>
              <w:rPr>
                <w:webHidden/>
              </w:rPr>
              <w:fldChar w:fldCharType="begin"/>
            </w:r>
            <w:r>
              <w:rPr>
                <w:webHidden/>
              </w:rPr>
              <w:instrText xml:space="preserve"> PAGEREF _Toc181640484 \h </w:instrText>
            </w:r>
            <w:r>
              <w:rPr>
                <w:webHidden/>
              </w:rPr>
            </w:r>
            <w:r>
              <w:rPr>
                <w:webHidden/>
              </w:rPr>
              <w:fldChar w:fldCharType="separate"/>
            </w:r>
            <w:r>
              <w:rPr>
                <w:webHidden/>
              </w:rPr>
              <w:t>17</w:t>
            </w:r>
            <w:r>
              <w:rPr>
                <w:webHidden/>
              </w:rPr>
              <w:fldChar w:fldCharType="end"/>
            </w:r>
          </w:hyperlink>
        </w:p>
        <w:p w14:paraId="78E4AFBA" w14:textId="2E7D3271"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5" w:history="1">
            <w:r w:rsidRPr="007C7C51">
              <w:rPr>
                <w:rStyle w:val="Hyperlink"/>
                <w:noProof/>
                <w:shd w:val="clear" w:color="auto" w:fill="FFFFFF"/>
              </w:rPr>
              <w:t>Testing Example</w:t>
            </w:r>
            <w:r>
              <w:rPr>
                <w:noProof/>
                <w:webHidden/>
              </w:rPr>
              <w:tab/>
            </w:r>
            <w:r>
              <w:rPr>
                <w:noProof/>
                <w:webHidden/>
              </w:rPr>
              <w:fldChar w:fldCharType="begin"/>
            </w:r>
            <w:r>
              <w:rPr>
                <w:noProof/>
                <w:webHidden/>
              </w:rPr>
              <w:instrText xml:space="preserve"> PAGEREF _Toc181640485 \h </w:instrText>
            </w:r>
            <w:r>
              <w:rPr>
                <w:noProof/>
                <w:webHidden/>
              </w:rPr>
            </w:r>
            <w:r>
              <w:rPr>
                <w:noProof/>
                <w:webHidden/>
              </w:rPr>
              <w:fldChar w:fldCharType="separate"/>
            </w:r>
            <w:r>
              <w:rPr>
                <w:noProof/>
                <w:webHidden/>
              </w:rPr>
              <w:t>17</w:t>
            </w:r>
            <w:r>
              <w:rPr>
                <w:noProof/>
                <w:webHidden/>
              </w:rPr>
              <w:fldChar w:fldCharType="end"/>
            </w:r>
          </w:hyperlink>
        </w:p>
        <w:p w14:paraId="78365DCA" w14:textId="39A66754"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6" w:history="1">
            <w:r w:rsidRPr="007C7C51">
              <w:rPr>
                <w:rStyle w:val="Hyperlink"/>
                <w:noProof/>
                <w:shd w:val="clear" w:color="auto" w:fill="FFFFFF"/>
              </w:rPr>
              <w:t>Maintenance</w:t>
            </w:r>
            <w:r>
              <w:rPr>
                <w:noProof/>
                <w:webHidden/>
              </w:rPr>
              <w:tab/>
            </w:r>
            <w:r>
              <w:rPr>
                <w:noProof/>
                <w:webHidden/>
              </w:rPr>
              <w:fldChar w:fldCharType="begin"/>
            </w:r>
            <w:r>
              <w:rPr>
                <w:noProof/>
                <w:webHidden/>
              </w:rPr>
              <w:instrText xml:space="preserve"> PAGEREF _Toc181640486 \h </w:instrText>
            </w:r>
            <w:r>
              <w:rPr>
                <w:noProof/>
                <w:webHidden/>
              </w:rPr>
            </w:r>
            <w:r>
              <w:rPr>
                <w:noProof/>
                <w:webHidden/>
              </w:rPr>
              <w:fldChar w:fldCharType="separate"/>
            </w:r>
            <w:r>
              <w:rPr>
                <w:noProof/>
                <w:webHidden/>
              </w:rPr>
              <w:t>18</w:t>
            </w:r>
            <w:r>
              <w:rPr>
                <w:noProof/>
                <w:webHidden/>
              </w:rPr>
              <w:fldChar w:fldCharType="end"/>
            </w:r>
          </w:hyperlink>
        </w:p>
        <w:p w14:paraId="58B90BE3" w14:textId="7B3FF077" w:rsidR="006025A0" w:rsidRDefault="006025A0">
          <w:pPr>
            <w:pStyle w:val="TOC3"/>
            <w:tabs>
              <w:tab w:val="right" w:leader="dot" w:pos="9350"/>
            </w:tabs>
            <w:rPr>
              <w:rFonts w:asciiTheme="minorHAnsi" w:eastAsiaTheme="minorEastAsia" w:hAnsiTheme="minorHAnsi" w:cstheme="minorBidi"/>
              <w:noProof/>
              <w:kern w:val="2"/>
              <w14:ligatures w14:val="standardContextual"/>
            </w:rPr>
          </w:pPr>
          <w:hyperlink w:anchor="_Toc181640487" w:history="1">
            <w:r w:rsidRPr="007C7C51">
              <w:rPr>
                <w:rStyle w:val="Hyperlink"/>
                <w:rFonts w:eastAsia="Times New Roman"/>
                <w:noProof/>
              </w:rPr>
              <w:t>Audits</w:t>
            </w:r>
            <w:r>
              <w:rPr>
                <w:noProof/>
                <w:webHidden/>
              </w:rPr>
              <w:tab/>
            </w:r>
            <w:r>
              <w:rPr>
                <w:noProof/>
                <w:webHidden/>
              </w:rPr>
              <w:fldChar w:fldCharType="begin"/>
            </w:r>
            <w:r>
              <w:rPr>
                <w:noProof/>
                <w:webHidden/>
              </w:rPr>
              <w:instrText xml:space="preserve"> PAGEREF _Toc181640487 \h </w:instrText>
            </w:r>
            <w:r>
              <w:rPr>
                <w:noProof/>
                <w:webHidden/>
              </w:rPr>
            </w:r>
            <w:r>
              <w:rPr>
                <w:noProof/>
                <w:webHidden/>
              </w:rPr>
              <w:fldChar w:fldCharType="separate"/>
            </w:r>
            <w:r>
              <w:rPr>
                <w:noProof/>
                <w:webHidden/>
              </w:rPr>
              <w:t>18</w:t>
            </w:r>
            <w:r>
              <w:rPr>
                <w:noProof/>
                <w:webHidden/>
              </w:rPr>
              <w:fldChar w:fldCharType="end"/>
            </w:r>
          </w:hyperlink>
        </w:p>
        <w:p w14:paraId="4E09E6E5" w14:textId="7524A18D" w:rsidR="006025A0" w:rsidRDefault="006025A0">
          <w:pPr>
            <w:pStyle w:val="TOC1"/>
            <w:rPr>
              <w:rFonts w:asciiTheme="minorHAnsi" w:eastAsiaTheme="minorEastAsia" w:hAnsiTheme="minorHAnsi" w:cstheme="minorBidi"/>
              <w:b w:val="0"/>
              <w:kern w:val="2"/>
              <w14:ligatures w14:val="standardContextual"/>
            </w:rPr>
          </w:pPr>
          <w:hyperlink w:anchor="_Toc181640488" w:history="1">
            <w:r w:rsidRPr="007C7C51">
              <w:rPr>
                <w:rStyle w:val="Hyperlink"/>
              </w:rPr>
              <w:t>References</w:t>
            </w:r>
            <w:r>
              <w:rPr>
                <w:webHidden/>
              </w:rPr>
              <w:tab/>
            </w:r>
            <w:r>
              <w:rPr>
                <w:webHidden/>
              </w:rPr>
              <w:fldChar w:fldCharType="begin"/>
            </w:r>
            <w:r>
              <w:rPr>
                <w:webHidden/>
              </w:rPr>
              <w:instrText xml:space="preserve"> PAGEREF _Toc181640488 \h </w:instrText>
            </w:r>
            <w:r>
              <w:rPr>
                <w:webHidden/>
              </w:rPr>
            </w:r>
            <w:r>
              <w:rPr>
                <w:webHidden/>
              </w:rPr>
              <w:fldChar w:fldCharType="separate"/>
            </w:r>
            <w:r>
              <w:rPr>
                <w:webHidden/>
              </w:rPr>
              <w:t>19</w:t>
            </w:r>
            <w:r>
              <w:rPr>
                <w:webHidden/>
              </w:rPr>
              <w:fldChar w:fldCharType="end"/>
            </w:r>
          </w:hyperlink>
        </w:p>
        <w:p w14:paraId="392720F1" w14:textId="6CEBBA74" w:rsidR="00B5089C" w:rsidRDefault="006E68D5" w:rsidP="00D377E8">
          <w:pPr>
            <w:rPr>
              <w:noProof/>
            </w:rPr>
          </w:pPr>
          <w:r w:rsidRPr="00D377E8">
            <w:rPr>
              <w:b/>
              <w:bCs/>
              <w:noProof/>
              <w:sz w:val="22"/>
              <w:szCs w:val="22"/>
            </w:rPr>
            <w:fldChar w:fldCharType="end"/>
          </w:r>
        </w:p>
      </w:sdtContent>
    </w:sdt>
    <w:p w14:paraId="0868D1FB" w14:textId="77777777" w:rsidR="00E40B1D" w:rsidRDefault="00E40B1D" w:rsidP="00D377E8">
      <w:pPr>
        <w:rPr>
          <w:noProof/>
        </w:rPr>
      </w:pPr>
    </w:p>
    <w:p w14:paraId="674A0E82" w14:textId="77777777" w:rsidR="00E40B1D" w:rsidRDefault="00E40B1D" w:rsidP="00D377E8">
      <w:pPr>
        <w:rPr>
          <w:noProof/>
        </w:rPr>
      </w:pPr>
    </w:p>
    <w:p w14:paraId="6D5A4AC3" w14:textId="77777777" w:rsidR="00E40B1D" w:rsidRDefault="00E40B1D" w:rsidP="00D377E8">
      <w:pPr>
        <w:rPr>
          <w:noProof/>
        </w:rPr>
      </w:pPr>
    </w:p>
    <w:p w14:paraId="172E01BD" w14:textId="77777777" w:rsidR="00E40B1D" w:rsidRDefault="00E40B1D" w:rsidP="00D377E8">
      <w:pPr>
        <w:rPr>
          <w:noProof/>
        </w:rPr>
      </w:pPr>
    </w:p>
    <w:p w14:paraId="7E593062" w14:textId="77777777" w:rsidR="00E40B1D" w:rsidRDefault="00E40B1D" w:rsidP="00D377E8">
      <w:pPr>
        <w:rPr>
          <w:noProof/>
        </w:rPr>
      </w:pPr>
    </w:p>
    <w:p w14:paraId="0ECACA78" w14:textId="77777777" w:rsidR="00E40B1D" w:rsidRDefault="00E40B1D" w:rsidP="00D377E8">
      <w:pPr>
        <w:rPr>
          <w:noProof/>
        </w:rPr>
      </w:pPr>
    </w:p>
    <w:p w14:paraId="0FE32EE1" w14:textId="77777777" w:rsidR="00E40B1D" w:rsidRDefault="00E40B1D" w:rsidP="00D377E8">
      <w:pPr>
        <w:rPr>
          <w:noProof/>
        </w:rPr>
      </w:pPr>
    </w:p>
    <w:p w14:paraId="3C2EFB48" w14:textId="77777777" w:rsidR="00E40B1D" w:rsidRDefault="00E40B1D" w:rsidP="00D377E8">
      <w:pPr>
        <w:rPr>
          <w:noProof/>
        </w:rPr>
      </w:pPr>
    </w:p>
    <w:p w14:paraId="7D2C0440" w14:textId="77777777" w:rsidR="00E40B1D" w:rsidRDefault="00E40B1D" w:rsidP="00D377E8">
      <w:pPr>
        <w:rPr>
          <w:noProof/>
        </w:rPr>
      </w:pPr>
    </w:p>
    <w:p w14:paraId="41F21AD4" w14:textId="77777777" w:rsidR="00E40B1D" w:rsidRDefault="00E40B1D" w:rsidP="00D377E8">
      <w:pPr>
        <w:rPr>
          <w:noProof/>
        </w:rPr>
      </w:pPr>
    </w:p>
    <w:p w14:paraId="1734EFE8" w14:textId="77777777" w:rsidR="00E40B1D" w:rsidRDefault="00E40B1D" w:rsidP="00D377E8">
      <w:pPr>
        <w:rPr>
          <w:noProof/>
        </w:rPr>
      </w:pPr>
    </w:p>
    <w:p w14:paraId="0A35045C" w14:textId="77777777" w:rsidR="00E40B1D" w:rsidRDefault="00E40B1D" w:rsidP="00D377E8">
      <w:pPr>
        <w:rPr>
          <w:noProof/>
        </w:rPr>
      </w:pPr>
    </w:p>
    <w:p w14:paraId="1197CDC2" w14:textId="77777777" w:rsidR="00E40B1D" w:rsidRPr="00D377E8" w:rsidRDefault="00E40B1D" w:rsidP="00D377E8"/>
    <w:p w14:paraId="053ED859" w14:textId="7ABE46E7" w:rsidR="00515EE9" w:rsidRDefault="00515EE9" w:rsidP="00B5089C">
      <w:pPr>
        <w:pStyle w:val="Heading1"/>
        <w:rPr>
          <w:noProof/>
        </w:rPr>
      </w:pPr>
      <w:bookmarkStart w:id="0" w:name="_Toc181640468"/>
      <w:r>
        <w:rPr>
          <w:noProof/>
        </w:rPr>
        <w:lastRenderedPageBreak/>
        <mc:AlternateContent>
          <mc:Choice Requires="wps">
            <w:drawing>
              <wp:anchor distT="0" distB="0" distL="114300" distR="114300" simplePos="0" relativeHeight="251643904" behindDoc="0" locked="0" layoutInCell="1" allowOverlap="1" wp14:anchorId="2C74D0B0" wp14:editId="23F17D30">
                <wp:simplePos x="0" y="0"/>
                <wp:positionH relativeFrom="margin">
                  <wp:posOffset>-7620</wp:posOffset>
                </wp:positionH>
                <wp:positionV relativeFrom="paragraph">
                  <wp:posOffset>266700</wp:posOffset>
                </wp:positionV>
                <wp:extent cx="5821680" cy="7620"/>
                <wp:effectExtent l="0" t="0" r="26670" b="30480"/>
                <wp:wrapNone/>
                <wp:docPr id="105478255"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875E2DF" id="Straight Connector 1" o:spid="_x0000_s1026" style="position:absolute;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pt" to="457.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" strokecolor="#4a7ebb">
                <w10:wrap anchorx="margin"/>
              </v:line>
            </w:pict>
          </mc:Fallback>
        </mc:AlternateContent>
      </w:r>
      <w:r w:rsidR="00437EB6" w:rsidRPr="00437EB6">
        <w:rPr>
          <w:noProof/>
        </w:rPr>
        <w:t>Project Concept and Executive Sponsorship</w:t>
      </w:r>
      <w:bookmarkEnd w:id="0"/>
    </w:p>
    <w:p w14:paraId="0FF7CE86" w14:textId="520DC8B2" w:rsidR="007C04BE" w:rsidRDefault="007238B9" w:rsidP="007C04BE">
      <w:pPr>
        <w:ind w:firstLine="720"/>
      </w:pPr>
      <w:r>
        <w:t xml:space="preserve">This document will reflect a conceptual outline of a disaster recovery/business continuity (DR/BC) </w:t>
      </w:r>
      <w:r w:rsidR="00845556">
        <w:t xml:space="preserve">strategy </w:t>
      </w:r>
      <w:r w:rsidR="007B1810">
        <w:t>for the fictional organization ‘ABC Marketing Solutions</w:t>
      </w:r>
      <w:r w:rsidR="00513983">
        <w:t>.</w:t>
      </w:r>
      <w:r w:rsidR="007B1810">
        <w:t>’</w:t>
      </w:r>
      <w:r w:rsidR="00513983">
        <w:t xml:space="preserve"> This </w:t>
      </w:r>
      <w:r w:rsidR="005F59AE">
        <w:t>is a</w:t>
      </w:r>
      <w:r w:rsidR="002A6F0E">
        <w:t xml:space="preserve">n </w:t>
      </w:r>
      <w:r w:rsidR="005F59AE">
        <w:t xml:space="preserve">organization of roughly </w:t>
      </w:r>
      <w:r w:rsidR="002A6F0E">
        <w:t>1,000</w:t>
      </w:r>
      <w:r w:rsidR="005F59AE">
        <w:t xml:space="preserve"> employees who</w:t>
      </w:r>
      <w:r w:rsidR="002671FC">
        <w:t xml:space="preserve"> use their industry knowledge and work as a team</w:t>
      </w:r>
      <w:r w:rsidR="007B144D">
        <w:t xml:space="preserve"> </w:t>
      </w:r>
      <w:r w:rsidR="00872291">
        <w:t>to implement, support, and maintain marketing</w:t>
      </w:r>
      <w:r w:rsidR="0040186D">
        <w:t xml:space="preserve"> strategies for organizations of all sizes.</w:t>
      </w:r>
      <w:r w:rsidR="004F6444">
        <w:t xml:space="preserve"> </w:t>
      </w:r>
    </w:p>
    <w:p w14:paraId="6DE56729" w14:textId="0D062943" w:rsidR="00C66CF0" w:rsidRDefault="004F6444" w:rsidP="007C04BE">
      <w:pPr>
        <w:ind w:firstLine="720"/>
      </w:pPr>
      <w:r>
        <w:t>Having an effective</w:t>
      </w:r>
      <w:r w:rsidR="007C04BE">
        <w:t xml:space="preserve"> DR/BC plan</w:t>
      </w:r>
      <w:r>
        <w:t xml:space="preserve"> for ABC Marketing Solutions is a top priority. In the event of </w:t>
      </w:r>
      <w:r w:rsidR="00827361">
        <w:t xml:space="preserve">natural disasters, </w:t>
      </w:r>
      <w:r w:rsidR="00EA58C5">
        <w:t>physical damage to business assets</w:t>
      </w:r>
      <w:r w:rsidR="00616626">
        <w:t>/</w:t>
      </w:r>
      <w:r w:rsidR="002D3BA8">
        <w:t>information</w:t>
      </w:r>
      <w:r w:rsidR="00EA58C5">
        <w:t xml:space="preserve">, </w:t>
      </w:r>
      <w:r w:rsidR="005B501F">
        <w:t>cyber-attacks, or any other incidents which stop business production</w:t>
      </w:r>
      <w:r w:rsidR="00C84872">
        <w:t>, ABC Marketing Solutions is at risk of losing</w:t>
      </w:r>
      <w:r w:rsidR="00AD3D59" w:rsidRPr="00AD3D59">
        <w:t xml:space="preserve"> </w:t>
      </w:r>
      <w:r w:rsidR="00AD3D59">
        <w:t>stakeholder interest</w:t>
      </w:r>
      <w:r w:rsidR="00007F5A">
        <w:t xml:space="preserve">, clientele, </w:t>
      </w:r>
      <w:r w:rsidR="00912DD0">
        <w:t xml:space="preserve">credibility, </w:t>
      </w:r>
      <w:r w:rsidR="00261166">
        <w:t xml:space="preserve">and </w:t>
      </w:r>
      <w:r w:rsidR="00AD3D59">
        <w:t xml:space="preserve">revenue </w:t>
      </w:r>
      <w:r w:rsidR="00261166">
        <w:t>without the impleme</w:t>
      </w:r>
      <w:r w:rsidR="004B6471">
        <w:t>ntation of a</w:t>
      </w:r>
      <w:r w:rsidR="008F4F59">
        <w:t xml:space="preserve">n effective </w:t>
      </w:r>
      <w:r w:rsidR="004B6471">
        <w:t>DR/BC plan.</w:t>
      </w:r>
      <w:r w:rsidR="00455271">
        <w:t xml:space="preserve"> </w:t>
      </w:r>
      <w:r w:rsidR="009530B8">
        <w:t xml:space="preserve">It is important for businesses or organizations of all sizes to </w:t>
      </w:r>
      <w:r w:rsidR="00C72C43">
        <w:t>finalize</w:t>
      </w:r>
      <w:r w:rsidR="009530B8">
        <w:t xml:space="preserve"> a DR/BC strategy</w:t>
      </w:r>
      <w:r w:rsidR="00C72C43">
        <w:t xml:space="preserve"> so th</w:t>
      </w:r>
      <w:r w:rsidR="008F4F59">
        <w:t>at</w:t>
      </w:r>
      <w:r w:rsidR="00C72C43">
        <w:t xml:space="preserve"> downtime can be </w:t>
      </w:r>
      <w:r w:rsidR="002A6F0E">
        <w:t>minimized,</w:t>
      </w:r>
      <w:r w:rsidR="00C72C43">
        <w:t xml:space="preserve"> an</w:t>
      </w:r>
      <w:r w:rsidR="00637E43">
        <w:t xml:space="preserve">d assets/data </w:t>
      </w:r>
      <w:r w:rsidR="00AE408F">
        <w:t>may be</w:t>
      </w:r>
      <w:r w:rsidR="00637E43">
        <w:t xml:space="preserve"> safely recovered.</w:t>
      </w:r>
    </w:p>
    <w:p w14:paraId="2BC0F716" w14:textId="32E7F773" w:rsidR="00DE28A3" w:rsidRDefault="00C66CF0" w:rsidP="007C04BE">
      <w:pPr>
        <w:ind w:firstLine="720"/>
      </w:pPr>
      <w:r>
        <w:t xml:space="preserve">Executives in ABC Marketing Solutions’ corporate office have relayed instructions to </w:t>
      </w:r>
      <w:r w:rsidR="00946A59">
        <w:t xml:space="preserve">ensure that data is one hundred percent recoverable </w:t>
      </w:r>
      <w:r w:rsidR="00A8369C">
        <w:t xml:space="preserve">and may be </w:t>
      </w:r>
      <w:r w:rsidR="00A8369C" w:rsidRPr="00AE3D10">
        <w:rPr>
          <w:i/>
          <w:iCs/>
        </w:rPr>
        <w:t>securely</w:t>
      </w:r>
      <w:r w:rsidR="00A8369C">
        <w:t xml:space="preserve"> retrieved during a disaster</w:t>
      </w:r>
      <w:r w:rsidR="002D430B">
        <w:t>. Clients</w:t>
      </w:r>
      <w:r w:rsidR="00AE3D10">
        <w:t xml:space="preserve"> of ABCMS </w:t>
      </w:r>
      <w:r w:rsidR="000C0BB4">
        <w:t>include</w:t>
      </w:r>
      <w:r w:rsidR="00F46AEB">
        <w:t xml:space="preserve"> organizations with </w:t>
      </w:r>
      <w:r w:rsidR="000C0BB4">
        <w:t xml:space="preserve">sensitive </w:t>
      </w:r>
      <w:r w:rsidR="00F46AEB">
        <w:t xml:space="preserve">data such as billing information, addresses, names, marketing strategies, and more, which makes securing this information </w:t>
      </w:r>
      <w:r w:rsidR="001A1A21">
        <w:t xml:space="preserve">in an </w:t>
      </w:r>
      <w:r w:rsidR="000C0BB4">
        <w:t>offsite</w:t>
      </w:r>
      <w:r w:rsidR="001A1A21">
        <w:t xml:space="preserve"> location </w:t>
      </w:r>
      <w:r w:rsidR="00F46AEB">
        <w:t xml:space="preserve">very important. </w:t>
      </w:r>
      <w:r w:rsidR="002A6F0E">
        <w:t>To</w:t>
      </w:r>
      <w:r w:rsidR="009E0727">
        <w:t xml:space="preserve"> </w:t>
      </w:r>
      <w:r w:rsidR="00F63435">
        <w:t>clearly understand the magnitude and significance of a DR/BC plan,</w:t>
      </w:r>
      <w:r w:rsidR="00EA6620">
        <w:t xml:space="preserve"> corporate</w:t>
      </w:r>
      <w:r w:rsidR="008E2247">
        <w:t xml:space="preserve"> executives have</w:t>
      </w:r>
      <w:r w:rsidR="00EA6620">
        <w:t xml:space="preserve"> requested </w:t>
      </w:r>
      <w:r w:rsidR="001B314D">
        <w:t>a</w:t>
      </w:r>
      <w:r w:rsidR="00EA6620">
        <w:t xml:space="preserve"> </w:t>
      </w:r>
      <w:r w:rsidR="00A8452D">
        <w:t xml:space="preserve">formal </w:t>
      </w:r>
      <w:r w:rsidR="00EA6620">
        <w:t>business impact analysis</w:t>
      </w:r>
      <w:r w:rsidR="00A8452D">
        <w:t xml:space="preserve"> (BIA)</w:t>
      </w:r>
      <w:r w:rsidR="00EA6620">
        <w:t xml:space="preserve">, </w:t>
      </w:r>
      <w:r w:rsidR="001B314D">
        <w:t>communication response</w:t>
      </w:r>
      <w:r w:rsidR="00AB3BAC">
        <w:t xml:space="preserve"> plans, </w:t>
      </w:r>
      <w:r w:rsidR="00A8452D">
        <w:t xml:space="preserve">scheduled </w:t>
      </w:r>
      <w:r w:rsidR="00AB3BAC">
        <w:t>testing, and maintenance strategies.</w:t>
      </w:r>
    </w:p>
    <w:p w14:paraId="0B09BB21" w14:textId="0E5EC91F" w:rsidR="00487DF4" w:rsidRPr="008706A4" w:rsidRDefault="00487DF4" w:rsidP="007C04BE">
      <w:pPr>
        <w:ind w:firstLine="720"/>
      </w:pPr>
      <w:r>
        <w:t xml:space="preserve">With these </w:t>
      </w:r>
      <w:r w:rsidR="008706A4">
        <w:t>instructions provided</w:t>
      </w:r>
      <w:r w:rsidR="00E10C78">
        <w:t xml:space="preserve">, </w:t>
      </w:r>
      <w:r w:rsidR="008706A4" w:rsidRPr="00CA4C99">
        <w:t>and</w:t>
      </w:r>
      <w:r w:rsidR="008706A4">
        <w:rPr>
          <w:i/>
          <w:iCs/>
        </w:rPr>
        <w:t xml:space="preserve"> </w:t>
      </w:r>
      <w:r w:rsidR="008706A4">
        <w:t xml:space="preserve">the </w:t>
      </w:r>
      <w:r w:rsidR="008E2247">
        <w:t>overlying</w:t>
      </w:r>
      <w:r w:rsidR="008706A4">
        <w:t xml:space="preserve"> </w:t>
      </w:r>
      <w:r w:rsidR="00013D60">
        <w:t>importance of a disaster recovery plan, executive sponsorship is necessary for progressing the project,</w:t>
      </w:r>
      <w:r w:rsidR="00AA3471">
        <w:t xml:space="preserve"> </w:t>
      </w:r>
      <w:r w:rsidR="00013D60">
        <w:t xml:space="preserve">acquiring adequate funding, </w:t>
      </w:r>
      <w:r w:rsidR="00AA3471">
        <w:t xml:space="preserve">and </w:t>
      </w:r>
      <w:r w:rsidR="000713DF">
        <w:t>helping to develop</w:t>
      </w:r>
      <w:r w:rsidR="00AA3471">
        <w:t xml:space="preserve"> a </w:t>
      </w:r>
      <w:r w:rsidR="00AC4A09">
        <w:t xml:space="preserve">solution which aligns with the company policies and vision. </w:t>
      </w:r>
    </w:p>
    <w:p w14:paraId="16D88856" w14:textId="1006F08A" w:rsidR="007E4CD6" w:rsidRDefault="007E4CD6" w:rsidP="00B5089C">
      <w:pPr>
        <w:pStyle w:val="Heading1"/>
        <w:rPr>
          <w:noProof/>
        </w:rPr>
      </w:pPr>
      <w:bookmarkStart w:id="1" w:name="_Toc181640469"/>
      <w:r>
        <w:rPr>
          <w:noProof/>
        </w:rPr>
        <w:lastRenderedPageBreak/>
        <mc:AlternateContent>
          <mc:Choice Requires="wps">
            <w:drawing>
              <wp:anchor distT="0" distB="0" distL="114300" distR="114300" simplePos="0" relativeHeight="251645952" behindDoc="0" locked="0" layoutInCell="1" allowOverlap="1" wp14:anchorId="05EE95D4" wp14:editId="24C2ADFB">
                <wp:simplePos x="0" y="0"/>
                <wp:positionH relativeFrom="margin">
                  <wp:posOffset>-30480</wp:posOffset>
                </wp:positionH>
                <wp:positionV relativeFrom="paragraph">
                  <wp:posOffset>251460</wp:posOffset>
                </wp:positionV>
                <wp:extent cx="5821680" cy="7620"/>
                <wp:effectExtent l="0" t="0" r="26670" b="30480"/>
                <wp:wrapNone/>
                <wp:docPr id="1663464247"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F65D7E" id="Straight Connector 1" o:spid="_x0000_s1026" style="position:absolute;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9.8pt" to="45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" strokecolor="#4a7ebb">
                <w10:wrap anchorx="margin"/>
              </v:line>
            </w:pict>
          </mc:Fallback>
        </mc:AlternateContent>
      </w:r>
      <w:r w:rsidR="004F1558" w:rsidRPr="004F1558">
        <w:rPr>
          <w:noProof/>
        </w:rPr>
        <w:t>DR/BC Introduction</w:t>
      </w:r>
      <w:bookmarkEnd w:id="1"/>
    </w:p>
    <w:p w14:paraId="72987019" w14:textId="77777777" w:rsidR="00B3000D" w:rsidRDefault="00A81716">
      <w:r>
        <w:tab/>
      </w:r>
      <w:r w:rsidR="00F75B1B">
        <w:t xml:space="preserve">With </w:t>
      </w:r>
      <w:r w:rsidR="00A16FE8">
        <w:t>the oversight of an executive sponsor</w:t>
      </w:r>
      <w:r w:rsidR="001A51D7">
        <w:t xml:space="preserve">, </w:t>
      </w:r>
      <w:r w:rsidR="009C5DAA">
        <w:t>the</w:t>
      </w:r>
      <w:r w:rsidR="00F93FBA">
        <w:t xml:space="preserve"> creation of a</w:t>
      </w:r>
      <w:r w:rsidR="009C5DAA">
        <w:t xml:space="preserve"> disaster recovery and business continuity plan </w:t>
      </w:r>
      <w:r w:rsidR="00F93FBA">
        <w:t xml:space="preserve">is initiated. </w:t>
      </w:r>
      <w:r w:rsidR="00D94D6C">
        <w:t>Hiring or delegating employees to manage</w:t>
      </w:r>
      <w:r w:rsidR="000568CD">
        <w:t xml:space="preserve"> the </w:t>
      </w:r>
      <w:r w:rsidR="000D6287">
        <w:t>disaster recovery plan</w:t>
      </w:r>
      <w:r w:rsidR="00C76175">
        <w:t xml:space="preserve"> is the first step. Th</w:t>
      </w:r>
      <w:r w:rsidR="00B3000D">
        <w:t>ese positions include:</w:t>
      </w:r>
    </w:p>
    <w:p w14:paraId="466BEC3E" w14:textId="568AA8CA" w:rsidR="00B3000D" w:rsidRDefault="00B3000D">
      <w:r w:rsidRPr="00561BA9">
        <w:rPr>
          <w:u w:val="single"/>
        </w:rPr>
        <w:t>Executive Management</w:t>
      </w:r>
      <w:r>
        <w:t>:</w:t>
      </w:r>
      <w:r w:rsidR="00864717">
        <w:t xml:space="preserve"> Just like the examples above about executive sponsorship, </w:t>
      </w:r>
      <w:r w:rsidR="00561BA9">
        <w:t>this position oversees the project and maintains alignment with company goals and policies.</w:t>
      </w:r>
    </w:p>
    <w:p w14:paraId="2356E3F6" w14:textId="242E418F" w:rsidR="00D0597D" w:rsidRDefault="00D0597D">
      <w:r w:rsidRPr="00561BA9">
        <w:rPr>
          <w:u w:val="single"/>
        </w:rPr>
        <w:t>Crisis Management Coordinator</w:t>
      </w:r>
      <w:r>
        <w:t>:</w:t>
      </w:r>
      <w:r w:rsidR="008750D5">
        <w:t xml:space="preserve"> The crisis management coordinator will initiate the plan and </w:t>
      </w:r>
      <w:r w:rsidR="00312D4A">
        <w:t>communicate</w:t>
      </w:r>
      <w:r w:rsidR="003348B3">
        <w:t xml:space="preserve"> with </w:t>
      </w:r>
      <w:r w:rsidR="005C69A4">
        <w:t>various</w:t>
      </w:r>
      <w:r w:rsidR="003348B3">
        <w:t xml:space="preserve"> team members and departments. </w:t>
      </w:r>
      <w:r w:rsidR="00294375">
        <w:t>This position emphasizes the flow</w:t>
      </w:r>
      <w:r w:rsidR="00326FFD">
        <w:t>, coordination,</w:t>
      </w:r>
      <w:r w:rsidR="00294375">
        <w:t xml:space="preserve"> and progression of t</w:t>
      </w:r>
      <w:r w:rsidR="00312D4A">
        <w:t>he plan and all recovery efforts.</w:t>
      </w:r>
    </w:p>
    <w:p w14:paraId="05F4F441" w14:textId="62A0B2DA" w:rsidR="00D0597D" w:rsidRDefault="00D0597D">
      <w:r w:rsidRPr="00561BA9">
        <w:rPr>
          <w:u w:val="single"/>
        </w:rPr>
        <w:t>Business Continuity Expert</w:t>
      </w:r>
      <w:r>
        <w:t>:</w:t>
      </w:r>
      <w:r w:rsidR="00337F91">
        <w:t xml:space="preserve"> </w:t>
      </w:r>
      <w:r w:rsidR="00E25B7B">
        <w:t>The business continuity expert will align the vision and goals of the company with recovery efforts</w:t>
      </w:r>
      <w:r w:rsidR="0081268B">
        <w:t xml:space="preserve"> and </w:t>
      </w:r>
      <w:r w:rsidR="00E25B7B">
        <w:t xml:space="preserve">provide clear </w:t>
      </w:r>
      <w:r w:rsidR="00C91079">
        <w:t>communication</w:t>
      </w:r>
      <w:r w:rsidR="00684439">
        <w:t xml:space="preserve"> of these goals</w:t>
      </w:r>
      <w:r w:rsidR="00C91079">
        <w:t xml:space="preserve"> to the recovery</w:t>
      </w:r>
      <w:r w:rsidR="00684439">
        <w:t xml:space="preserve"> and IT team. This role </w:t>
      </w:r>
      <w:r w:rsidR="009C4AD3">
        <w:t>serves</w:t>
      </w:r>
      <w:r w:rsidR="00684439">
        <w:t xml:space="preserve"> as a bridge between executives</w:t>
      </w:r>
      <w:r w:rsidR="00F46D19">
        <w:t xml:space="preserve"> a</w:t>
      </w:r>
      <w:r w:rsidR="0081268B">
        <w:t>nd technical team members.</w:t>
      </w:r>
    </w:p>
    <w:p w14:paraId="3B8E058A" w14:textId="49FA4D88" w:rsidR="00143127" w:rsidRDefault="00DC13A3" w:rsidP="00143127">
      <w:r w:rsidRPr="00561BA9">
        <w:rPr>
          <w:u w:val="single"/>
        </w:rPr>
        <w:t>Impact Assessment and Recovery Team</w:t>
      </w:r>
      <w:r w:rsidR="00561BA9">
        <w:t>:</w:t>
      </w:r>
      <w:r w:rsidR="0081268B">
        <w:t xml:space="preserve"> </w:t>
      </w:r>
      <w:r w:rsidR="00447FF6">
        <w:t xml:space="preserve">Collectively, the impact assessment and recovery teams should </w:t>
      </w:r>
      <w:r w:rsidR="00BB7029">
        <w:t xml:space="preserve">be knowledgeable of </w:t>
      </w:r>
      <w:r w:rsidR="000D7CB9">
        <w:t xml:space="preserve">the </w:t>
      </w:r>
      <w:r w:rsidR="00BB7029">
        <w:t xml:space="preserve">network, storage, </w:t>
      </w:r>
      <w:r w:rsidR="000D7CB9">
        <w:t>server, and database infrastructures</w:t>
      </w:r>
      <w:r w:rsidR="00BB7029">
        <w:t xml:space="preserve"> </w:t>
      </w:r>
      <w:r w:rsidR="0027733C">
        <w:rPr>
          <w:i/>
          <w:iCs/>
        </w:rPr>
        <w:t>and</w:t>
      </w:r>
      <w:r w:rsidR="0027733C">
        <w:t xml:space="preserve"> be able to execute recovery methods in these fields.</w:t>
      </w:r>
    </w:p>
    <w:p w14:paraId="5D8BD1E1" w14:textId="52776436" w:rsidR="00143127" w:rsidRDefault="00143127" w:rsidP="00143127">
      <w:pPr>
        <w:rPr>
          <w:rFonts w:eastAsia="Times New Roman"/>
        </w:rPr>
      </w:pPr>
      <w:r w:rsidRPr="00143127">
        <w:rPr>
          <w:rFonts w:eastAsia="Times New Roman"/>
        </w:rPr>
        <w:t>(</w:t>
      </w:r>
      <w:r w:rsidRPr="00143127">
        <w:rPr>
          <w:rFonts w:eastAsia="Times New Roman"/>
          <w:i/>
          <w:iCs/>
        </w:rPr>
        <w:t xml:space="preserve">Disaster Recovery Team &amp; Who Should Be Included | </w:t>
      </w:r>
      <w:proofErr w:type="spellStart"/>
      <w:r w:rsidRPr="00143127">
        <w:rPr>
          <w:rFonts w:eastAsia="Times New Roman"/>
          <w:i/>
          <w:iCs/>
        </w:rPr>
        <w:t>Flexential</w:t>
      </w:r>
      <w:proofErr w:type="spellEnd"/>
      <w:r w:rsidRPr="00143127">
        <w:rPr>
          <w:rFonts w:eastAsia="Times New Roman"/>
        </w:rPr>
        <w:t>, 2017)</w:t>
      </w:r>
    </w:p>
    <w:p w14:paraId="5437D309" w14:textId="633664CE" w:rsidR="0032762D" w:rsidRPr="0032762D" w:rsidRDefault="00E932FD" w:rsidP="0032762D">
      <w:pPr>
        <w:rPr>
          <w:rFonts w:eastAsia="Times New Roman"/>
        </w:rPr>
      </w:pPr>
      <w:r>
        <w:rPr>
          <w:rFonts w:eastAsia="Times New Roman"/>
        </w:rPr>
        <w:tab/>
        <w:t>Furthe</w:t>
      </w:r>
      <w:r w:rsidR="001D5AF4">
        <w:rPr>
          <w:rFonts w:eastAsia="Times New Roman"/>
        </w:rPr>
        <w:t xml:space="preserve">r implications of the DR/BC plan include </w:t>
      </w:r>
      <w:r w:rsidR="003F4DCD">
        <w:rPr>
          <w:rFonts w:eastAsia="Times New Roman"/>
        </w:rPr>
        <w:t xml:space="preserve">budgeting, insurance coverages, </w:t>
      </w:r>
      <w:r w:rsidR="00F67335">
        <w:rPr>
          <w:rFonts w:eastAsia="Times New Roman"/>
        </w:rPr>
        <w:t xml:space="preserve">physical resources, personnel, </w:t>
      </w:r>
      <w:r w:rsidR="00AC3F7E">
        <w:rPr>
          <w:rFonts w:eastAsia="Times New Roman"/>
        </w:rPr>
        <w:t>network infrastructure, data management</w:t>
      </w:r>
      <w:r w:rsidR="0032762D">
        <w:rPr>
          <w:rFonts w:eastAsia="Times New Roman"/>
        </w:rPr>
        <w:t xml:space="preserve"> systems</w:t>
      </w:r>
      <w:r w:rsidR="009D15D3">
        <w:rPr>
          <w:rFonts w:eastAsia="Times New Roman"/>
        </w:rPr>
        <w:t>, compliance policies/requirements</w:t>
      </w:r>
      <w:r w:rsidR="009A74AF">
        <w:rPr>
          <w:rFonts w:eastAsia="Times New Roman"/>
        </w:rPr>
        <w:t>, and risk assessments</w:t>
      </w:r>
      <w:r w:rsidR="006601E3">
        <w:rPr>
          <w:rFonts w:eastAsia="Times New Roman"/>
        </w:rPr>
        <w:t>.</w:t>
      </w:r>
      <w:r w:rsidR="0032762D" w:rsidRPr="0032762D">
        <w:rPr>
          <w:rFonts w:eastAsia="Times New Roman"/>
        </w:rPr>
        <w:t xml:space="preserve"> (Brush &amp; Crocetti, 2022)</w:t>
      </w:r>
    </w:p>
    <w:p w14:paraId="764D36CC" w14:textId="6D6F2ABB" w:rsidR="00354C3F" w:rsidRPr="00561BA9" w:rsidRDefault="00354C3F">
      <w:pPr>
        <w:rPr>
          <w:rFonts w:asciiTheme="majorHAnsi" w:eastAsiaTheme="majorEastAsia" w:hAnsiTheme="majorHAnsi" w:cstheme="majorBidi"/>
          <w:noProof/>
          <w:color w:val="243F60" w:themeColor="accent1" w:themeShade="7F"/>
        </w:rPr>
      </w:pPr>
      <w:r w:rsidRPr="00561BA9">
        <w:rPr>
          <w:rFonts w:asciiTheme="majorHAnsi" w:eastAsiaTheme="majorEastAsia" w:hAnsiTheme="majorHAnsi" w:cstheme="majorBidi"/>
          <w:noProof/>
          <w:color w:val="243F60" w:themeColor="accent1" w:themeShade="7F"/>
        </w:rPr>
        <w:br w:type="page"/>
      </w:r>
    </w:p>
    <w:p w14:paraId="6069B3BD" w14:textId="50C7229E" w:rsidR="00986F15" w:rsidRPr="00515EE9" w:rsidRDefault="005E6799" w:rsidP="00B5089C">
      <w:pPr>
        <w:pStyle w:val="Heading1"/>
        <w:rPr>
          <w:noProof/>
        </w:rPr>
      </w:pPr>
      <w:bookmarkStart w:id="2" w:name="_Toc181640470"/>
      <w:r>
        <w:rPr>
          <w:noProof/>
        </w:rPr>
        <w:lastRenderedPageBreak/>
        <mc:AlternateContent>
          <mc:Choice Requires="wps">
            <w:drawing>
              <wp:anchor distT="0" distB="0" distL="114300" distR="114300" simplePos="0" relativeHeight="251646976" behindDoc="0" locked="0" layoutInCell="1" allowOverlap="1" wp14:anchorId="52213AEB" wp14:editId="1FE70AA3">
                <wp:simplePos x="0" y="0"/>
                <wp:positionH relativeFrom="margin">
                  <wp:posOffset>30480</wp:posOffset>
                </wp:positionH>
                <wp:positionV relativeFrom="paragraph">
                  <wp:posOffset>281940</wp:posOffset>
                </wp:positionV>
                <wp:extent cx="5821680" cy="7620"/>
                <wp:effectExtent l="0" t="0" r="26670" b="30480"/>
                <wp:wrapNone/>
                <wp:docPr id="1425950286"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699EA9" id="Straight Connector 1" o:spid="_x0000_s1026" style="position:absolute;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22.2pt" to="460.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" strokecolor="#4a7ebb">
                <w10:wrap anchorx="margin"/>
              </v:line>
            </w:pict>
          </mc:Fallback>
        </mc:AlternateContent>
      </w:r>
      <w:r w:rsidR="00986F15" w:rsidRPr="00986F15">
        <w:rPr>
          <w:noProof/>
        </w:rPr>
        <w:t>DR/BC Risk Assessment</w:t>
      </w:r>
      <w:bookmarkEnd w:id="2"/>
    </w:p>
    <w:p w14:paraId="54F07F43" w14:textId="3F1FA2E8" w:rsidR="006D1898" w:rsidRDefault="005E6799">
      <w:pPr>
        <w:rPr>
          <w:noProof/>
        </w:rPr>
      </w:pPr>
      <w:r>
        <w:rPr>
          <w:noProof/>
        </w:rPr>
        <w:tab/>
      </w:r>
      <w:r w:rsidR="008042D6">
        <w:rPr>
          <w:noProof/>
        </w:rPr>
        <w:t>Developiung and utilizing risk assessment</w:t>
      </w:r>
      <w:r w:rsidR="004F5EEB">
        <w:rPr>
          <w:noProof/>
        </w:rPr>
        <w:t xml:space="preserve">s will help the organiztion </w:t>
      </w:r>
      <w:r w:rsidR="00280E0F">
        <w:rPr>
          <w:noProof/>
        </w:rPr>
        <w:t xml:space="preserve">to make decisions based on </w:t>
      </w:r>
      <w:r w:rsidR="00876156">
        <w:rPr>
          <w:noProof/>
        </w:rPr>
        <w:t xml:space="preserve">a myriad of </w:t>
      </w:r>
      <w:r w:rsidR="00280E0F">
        <w:rPr>
          <w:noProof/>
        </w:rPr>
        <w:t xml:space="preserve">risks and their overall impact on </w:t>
      </w:r>
      <w:r w:rsidR="00876156">
        <w:rPr>
          <w:noProof/>
        </w:rPr>
        <w:t xml:space="preserve">business conituity. </w:t>
      </w:r>
      <w:r w:rsidR="00867394">
        <w:rPr>
          <w:noProof/>
        </w:rPr>
        <w:t xml:space="preserve">In some instances, a risk assessment may help determine if a risk is tolerable </w:t>
      </w:r>
      <w:r w:rsidR="00867394" w:rsidRPr="00661D52">
        <w:rPr>
          <w:i/>
          <w:iCs/>
          <w:noProof/>
        </w:rPr>
        <w:t>or</w:t>
      </w:r>
      <w:r w:rsidR="00867394">
        <w:rPr>
          <w:noProof/>
        </w:rPr>
        <w:t xml:space="preserve"> </w:t>
      </w:r>
      <w:r w:rsidR="003421B8">
        <w:rPr>
          <w:noProof/>
        </w:rPr>
        <w:t>if it will cause</w:t>
      </w:r>
      <w:r w:rsidR="00D33E18">
        <w:rPr>
          <w:noProof/>
        </w:rPr>
        <w:t xml:space="preserve"> </w:t>
      </w:r>
      <w:r w:rsidR="003421B8">
        <w:rPr>
          <w:noProof/>
        </w:rPr>
        <w:t>disruption</w:t>
      </w:r>
      <w:r w:rsidR="00D33E18">
        <w:rPr>
          <w:noProof/>
        </w:rPr>
        <w:t xml:space="preserve"> and </w:t>
      </w:r>
      <w:r w:rsidR="003421B8">
        <w:rPr>
          <w:noProof/>
        </w:rPr>
        <w:t>discontinuity</w:t>
      </w:r>
      <w:r w:rsidR="00D33E18">
        <w:rPr>
          <w:noProof/>
        </w:rPr>
        <w:t xml:space="preserve"> which may be considered </w:t>
      </w:r>
      <w:r w:rsidR="00D33E18" w:rsidRPr="00D33E18">
        <w:rPr>
          <w:i/>
          <w:iCs/>
          <w:noProof/>
        </w:rPr>
        <w:t>intolerable</w:t>
      </w:r>
      <w:r w:rsidR="003421B8">
        <w:rPr>
          <w:noProof/>
        </w:rPr>
        <w:t>.</w:t>
      </w:r>
      <w:r w:rsidR="0023290A">
        <w:rPr>
          <w:noProof/>
        </w:rPr>
        <w:t xml:space="preserve"> </w:t>
      </w:r>
      <w:r w:rsidR="00426538">
        <w:rPr>
          <w:noProof/>
        </w:rPr>
        <w:t xml:space="preserve">These assessments help to identify </w:t>
      </w:r>
      <w:r w:rsidR="003A7720">
        <w:rPr>
          <w:noProof/>
        </w:rPr>
        <w:t xml:space="preserve">hazards early on </w:t>
      </w:r>
      <w:r w:rsidR="00886FFA">
        <w:rPr>
          <w:noProof/>
        </w:rPr>
        <w:t xml:space="preserve">and create </w:t>
      </w:r>
      <w:r w:rsidR="001F6105">
        <w:rPr>
          <w:noProof/>
        </w:rPr>
        <w:t xml:space="preserve">plans for dealing with them </w:t>
      </w:r>
      <w:r w:rsidR="00396DC3">
        <w:rPr>
          <w:noProof/>
        </w:rPr>
        <w:t>if/when they present themselves.</w:t>
      </w:r>
    </w:p>
    <w:p w14:paraId="2C01D2F5" w14:textId="18AE2F64" w:rsidR="005E6799" w:rsidRPr="005E6799" w:rsidRDefault="006D1898" w:rsidP="003F5028">
      <w:pPr>
        <w:rPr>
          <w:noProof/>
        </w:rPr>
      </w:pPr>
      <w:r>
        <w:rPr>
          <w:noProof/>
        </w:rPr>
        <w:drawing>
          <wp:anchor distT="0" distB="0" distL="114300" distR="114300" simplePos="0" relativeHeight="251666432" behindDoc="1" locked="0" layoutInCell="1" allowOverlap="1" wp14:anchorId="68E4EC8B" wp14:editId="4AC9501E">
            <wp:simplePos x="0" y="0"/>
            <wp:positionH relativeFrom="margin">
              <wp:align>center</wp:align>
            </wp:positionH>
            <wp:positionV relativeFrom="paragraph">
              <wp:posOffset>138430</wp:posOffset>
            </wp:positionV>
            <wp:extent cx="3646170" cy="5116830"/>
            <wp:effectExtent l="19050" t="19050" r="11430" b="26670"/>
            <wp:wrapTight wrapText="bothSides">
              <wp:wrapPolygon edited="0">
                <wp:start x="-113" y="-80"/>
                <wp:lineTo x="-113" y="21632"/>
                <wp:lineTo x="21555" y="21632"/>
                <wp:lineTo x="21555" y="-80"/>
                <wp:lineTo x="-113" y="-80"/>
              </wp:wrapPolygon>
            </wp:wrapTight>
            <wp:docPr id="2125457308" name="Picture 1" descr="Risk Assessment of Pollutants in Biosolids | US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Assessment of Pollutants in Biosolids | US E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170" cy="511683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rPr>
        <w:t xml:space="preserve"> </w:t>
      </w:r>
      <w:r w:rsidR="005E6799">
        <w:rPr>
          <w:noProof/>
        </w:rPr>
        <w:br w:type="page"/>
      </w:r>
    </w:p>
    <w:p w14:paraId="67F44CD7" w14:textId="45446B05" w:rsidR="00944D2E" w:rsidRDefault="00986F15" w:rsidP="00B5089C">
      <w:pPr>
        <w:pStyle w:val="Heading1"/>
        <w:rPr>
          <w:noProof/>
        </w:rPr>
      </w:pPr>
      <w:bookmarkStart w:id="3" w:name="_Toc181640471"/>
      <w:r>
        <w:rPr>
          <w:noProof/>
        </w:rPr>
        <w:lastRenderedPageBreak/>
        <mc:AlternateContent>
          <mc:Choice Requires="wps">
            <w:drawing>
              <wp:anchor distT="0" distB="0" distL="114300" distR="114300" simplePos="0" relativeHeight="251662336" behindDoc="0" locked="0" layoutInCell="1" allowOverlap="1" wp14:anchorId="2DB60542" wp14:editId="6CCA8684">
                <wp:simplePos x="0" y="0"/>
                <wp:positionH relativeFrom="margin">
                  <wp:posOffset>-30480</wp:posOffset>
                </wp:positionH>
                <wp:positionV relativeFrom="paragraph">
                  <wp:posOffset>289560</wp:posOffset>
                </wp:positionV>
                <wp:extent cx="5821680" cy="7620"/>
                <wp:effectExtent l="0" t="0" r="26670" b="30480"/>
                <wp:wrapNone/>
                <wp:docPr id="842948778"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CF592C1"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22.8pt" to="45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" strokecolor="#4a7ebb">
                <w10:wrap anchorx="margin"/>
              </v:line>
            </w:pict>
          </mc:Fallback>
        </mc:AlternateContent>
      </w:r>
      <w:r w:rsidR="00790988" w:rsidRPr="00790988">
        <w:rPr>
          <w:noProof/>
        </w:rPr>
        <w:t>Safeguarding Critical Asset</w:t>
      </w:r>
      <w:r w:rsidR="00944D2E">
        <w:rPr>
          <w:noProof/>
        </w:rPr>
        <w:t>s</w:t>
      </w:r>
      <w:bookmarkEnd w:id="3"/>
    </w:p>
    <w:p w14:paraId="5BE8DFA0" w14:textId="046D2147" w:rsidR="00DA5EF4" w:rsidRDefault="00754DE8" w:rsidP="00F71ED7">
      <w:pPr>
        <w:ind w:firstLine="720"/>
        <w:rPr>
          <w:noProof/>
        </w:rPr>
      </w:pPr>
      <w:r>
        <w:rPr>
          <w:noProof/>
        </w:rPr>
        <w:t xml:space="preserve">Just like many other organizations, </w:t>
      </w:r>
      <w:r w:rsidR="00A444A6">
        <w:rPr>
          <w:noProof/>
        </w:rPr>
        <w:t>ABC Marketing Solution</w:t>
      </w:r>
      <w:r>
        <w:rPr>
          <w:noProof/>
        </w:rPr>
        <w:t xml:space="preserve">s requires databases </w:t>
      </w:r>
      <w:r w:rsidR="003B5431">
        <w:rPr>
          <w:noProof/>
        </w:rPr>
        <w:t xml:space="preserve">systems for a multitude of </w:t>
      </w:r>
      <w:r w:rsidR="00A20465">
        <w:rPr>
          <w:noProof/>
        </w:rPr>
        <w:t xml:space="preserve">data to be stored, such as </w:t>
      </w:r>
      <w:r w:rsidR="003B5431">
        <w:rPr>
          <w:noProof/>
        </w:rPr>
        <w:t>employee information, client documentation, contracts, billing</w:t>
      </w:r>
      <w:r w:rsidR="00A20873">
        <w:rPr>
          <w:noProof/>
        </w:rPr>
        <w:t xml:space="preserve">, addresses, </w:t>
      </w:r>
      <w:r w:rsidR="001325F1">
        <w:rPr>
          <w:noProof/>
        </w:rPr>
        <w:t xml:space="preserve">application software, </w:t>
      </w:r>
      <w:r w:rsidR="002F5700">
        <w:rPr>
          <w:noProof/>
        </w:rPr>
        <w:t>login information, and</w:t>
      </w:r>
      <w:r w:rsidR="00FB525D">
        <w:rPr>
          <w:noProof/>
        </w:rPr>
        <w:t xml:space="preserve"> much</w:t>
      </w:r>
      <w:r w:rsidR="002F5700">
        <w:rPr>
          <w:noProof/>
        </w:rPr>
        <w:t xml:space="preserve"> more</w:t>
      </w:r>
      <w:r w:rsidR="003A5BB7">
        <w:rPr>
          <w:noProof/>
        </w:rPr>
        <w:t>.</w:t>
      </w:r>
      <w:r w:rsidR="00C516B3">
        <w:rPr>
          <w:noProof/>
        </w:rPr>
        <w:t xml:space="preserve"> </w:t>
      </w:r>
      <w:r w:rsidR="00715639">
        <w:rPr>
          <w:noProof/>
        </w:rPr>
        <w:t xml:space="preserve">These items are critical </w:t>
      </w:r>
      <w:r w:rsidR="007C4CF2">
        <w:rPr>
          <w:noProof/>
        </w:rPr>
        <w:t>to protect</w:t>
      </w:r>
      <w:r w:rsidR="00715639">
        <w:rPr>
          <w:noProof/>
        </w:rPr>
        <w:t xml:space="preserve"> </w:t>
      </w:r>
      <w:r w:rsidR="00DF2EF1">
        <w:rPr>
          <w:noProof/>
        </w:rPr>
        <w:t xml:space="preserve">and </w:t>
      </w:r>
      <w:r w:rsidR="00DF2EF1" w:rsidRPr="00F266B2">
        <w:rPr>
          <w:noProof/>
          <w:u w:val="single"/>
        </w:rPr>
        <w:t>must</w:t>
      </w:r>
      <w:r w:rsidR="00DF2EF1">
        <w:rPr>
          <w:noProof/>
        </w:rPr>
        <w:t xml:space="preserve"> be accessible so that </w:t>
      </w:r>
      <w:r w:rsidR="00715639">
        <w:rPr>
          <w:noProof/>
        </w:rPr>
        <w:t>business operations may continue in the event of a disa</w:t>
      </w:r>
      <w:r w:rsidR="007C4CF2">
        <w:rPr>
          <w:noProof/>
        </w:rPr>
        <w:t>ster.</w:t>
      </w:r>
      <w:r w:rsidR="00A419E1">
        <w:rPr>
          <w:noProof/>
        </w:rPr>
        <w:t xml:space="preserve"> It is important to maintain security </w:t>
      </w:r>
      <w:r w:rsidR="00DF4934">
        <w:rPr>
          <w:noProof/>
        </w:rPr>
        <w:t xml:space="preserve">and accountability </w:t>
      </w:r>
      <w:r w:rsidR="00A419E1">
        <w:rPr>
          <w:noProof/>
        </w:rPr>
        <w:t xml:space="preserve">of these assets so that the </w:t>
      </w:r>
      <w:r w:rsidR="00DF4934">
        <w:rPr>
          <w:noProof/>
        </w:rPr>
        <w:t xml:space="preserve">organization does not forfeit credibility due to data loss or cyber attacks. </w:t>
      </w:r>
    </w:p>
    <w:p w14:paraId="624ED6D8" w14:textId="345F9E7F" w:rsidR="00741AA6" w:rsidRDefault="00271979" w:rsidP="00F10D79">
      <w:pPr>
        <w:ind w:firstLine="720"/>
        <w:rPr>
          <w:noProof/>
        </w:rPr>
      </w:pPr>
      <w:r>
        <w:rPr>
          <w:noProof/>
        </w:rPr>
        <w:t xml:space="preserve">Asside from digital assets, </w:t>
      </w:r>
      <w:r w:rsidR="00397BF7">
        <w:rPr>
          <w:noProof/>
        </w:rPr>
        <w:t>disaster recovery also relies on</w:t>
      </w:r>
      <w:r w:rsidR="005D2E70">
        <w:rPr>
          <w:noProof/>
        </w:rPr>
        <w:t xml:space="preserve"> safeguarding</w:t>
      </w:r>
      <w:r w:rsidR="00397BF7">
        <w:rPr>
          <w:noProof/>
        </w:rPr>
        <w:t xml:space="preserve"> physical assets</w:t>
      </w:r>
      <w:r w:rsidR="005D2E70">
        <w:rPr>
          <w:noProof/>
        </w:rPr>
        <w:t xml:space="preserve"> from damage, wear and tear, natural disasters, or lack of maintenance. </w:t>
      </w:r>
      <w:r w:rsidR="00BB0C47">
        <w:rPr>
          <w:noProof/>
        </w:rPr>
        <w:t xml:space="preserve">This includes servers, workstations, </w:t>
      </w:r>
      <w:r w:rsidR="00EC33AC">
        <w:rPr>
          <w:noProof/>
        </w:rPr>
        <w:t xml:space="preserve">network infrastructure, </w:t>
      </w:r>
      <w:r w:rsidR="00B37756">
        <w:rPr>
          <w:noProof/>
        </w:rPr>
        <w:t>or</w:t>
      </w:r>
      <w:r w:rsidR="00EC33AC">
        <w:rPr>
          <w:noProof/>
        </w:rPr>
        <w:t xml:space="preserve"> anything that </w:t>
      </w:r>
      <w:r w:rsidR="00612DF7">
        <w:rPr>
          <w:noProof/>
        </w:rPr>
        <w:t xml:space="preserve">is used to perfrom business operations. </w:t>
      </w:r>
      <w:r w:rsidR="00A55848">
        <w:rPr>
          <w:noProof/>
        </w:rPr>
        <w:t xml:space="preserve">These investments are the tools which drive the company and must be </w:t>
      </w:r>
      <w:r w:rsidR="00E82939">
        <w:rPr>
          <w:noProof/>
        </w:rPr>
        <w:t>properly managed and accounted for in a disaster recovery or business continuity plan</w:t>
      </w:r>
      <w:r w:rsidR="00612DF7">
        <w:rPr>
          <w:noProof/>
        </w:rPr>
        <w:t xml:space="preserve">, </w:t>
      </w:r>
      <w:r w:rsidR="00612DF7" w:rsidRPr="00B37756">
        <w:rPr>
          <w:i/>
          <w:iCs/>
          <w:noProof/>
        </w:rPr>
        <w:t>to</w:t>
      </w:r>
      <w:r w:rsidR="00612DF7">
        <w:rPr>
          <w:noProof/>
        </w:rPr>
        <w:t xml:space="preserve"> </w:t>
      </w:r>
      <w:r w:rsidR="00612DF7" w:rsidRPr="00B37756">
        <w:rPr>
          <w:i/>
          <w:iCs/>
          <w:noProof/>
        </w:rPr>
        <w:t>include</w:t>
      </w:r>
      <w:r w:rsidR="00612DF7">
        <w:rPr>
          <w:noProof/>
        </w:rPr>
        <w:t xml:space="preserve"> proper budgeting. It is important to </w:t>
      </w:r>
      <w:r w:rsidR="00732688">
        <w:rPr>
          <w:noProof/>
        </w:rPr>
        <w:t>review risk assessments and budget accordingly so that</w:t>
      </w:r>
      <w:r w:rsidR="00282BFF">
        <w:rPr>
          <w:noProof/>
        </w:rPr>
        <w:t xml:space="preserve"> the organization is prepared to</w:t>
      </w:r>
      <w:r w:rsidR="00790C2F">
        <w:rPr>
          <w:noProof/>
        </w:rPr>
        <w:t xml:space="preserve"> </w:t>
      </w:r>
      <w:r w:rsidR="00A4312F">
        <w:rPr>
          <w:noProof/>
        </w:rPr>
        <w:t xml:space="preserve">fund maintenance efforts, regular updates, </w:t>
      </w:r>
      <w:r w:rsidR="00F9284B">
        <w:rPr>
          <w:noProof/>
        </w:rPr>
        <w:t>and replacements</w:t>
      </w:r>
      <w:r w:rsidR="000D02A8">
        <w:rPr>
          <w:noProof/>
        </w:rPr>
        <w:t xml:space="preserve"> if necessary</w:t>
      </w:r>
      <w:r w:rsidR="00741AA6">
        <w:rPr>
          <w:noProof/>
        </w:rPr>
        <w:t xml:space="preserve">. </w:t>
      </w:r>
    </w:p>
    <w:p w14:paraId="465A2CA4" w14:textId="62D61C1A" w:rsidR="009A5B9F" w:rsidRDefault="009A5B9F" w:rsidP="00F10D79">
      <w:pPr>
        <w:ind w:firstLine="720"/>
        <w:rPr>
          <w:noProof/>
        </w:rPr>
      </w:pPr>
    </w:p>
    <w:p w14:paraId="23D73238" w14:textId="77777777" w:rsidR="00812D07" w:rsidRDefault="00812D07" w:rsidP="00F10D79">
      <w:pPr>
        <w:ind w:firstLine="720"/>
        <w:rPr>
          <w:noProof/>
        </w:rPr>
      </w:pPr>
    </w:p>
    <w:p w14:paraId="6055FF3C" w14:textId="77777777" w:rsidR="00812D07" w:rsidRDefault="00812D07" w:rsidP="00F10D79">
      <w:pPr>
        <w:ind w:firstLine="720"/>
        <w:rPr>
          <w:noProof/>
        </w:rPr>
      </w:pPr>
    </w:p>
    <w:p w14:paraId="16A05905" w14:textId="77777777" w:rsidR="00812D07" w:rsidRDefault="00812D07" w:rsidP="00F10D79">
      <w:pPr>
        <w:ind w:firstLine="720"/>
        <w:rPr>
          <w:noProof/>
        </w:rPr>
      </w:pPr>
    </w:p>
    <w:p w14:paraId="7E005060" w14:textId="7A59B3E5" w:rsidR="00812D07" w:rsidRDefault="0094077D" w:rsidP="00F10D79">
      <w:pPr>
        <w:ind w:firstLine="720"/>
        <w:rPr>
          <w:noProof/>
        </w:rPr>
      </w:pPr>
      <w:r w:rsidRPr="0094077D">
        <w:rPr>
          <w:noProof/>
        </w:rPr>
        <w:lastRenderedPageBreak/>
        <w:drawing>
          <wp:anchor distT="0" distB="0" distL="114300" distR="114300" simplePos="0" relativeHeight="251671552" behindDoc="1" locked="0" layoutInCell="1" allowOverlap="1" wp14:anchorId="5E574C78" wp14:editId="04B127E0">
            <wp:simplePos x="0" y="0"/>
            <wp:positionH relativeFrom="margin">
              <wp:align>right</wp:align>
            </wp:positionH>
            <wp:positionV relativeFrom="paragraph">
              <wp:posOffset>0</wp:posOffset>
            </wp:positionV>
            <wp:extent cx="5943600" cy="3327400"/>
            <wp:effectExtent l="19050" t="19050" r="19050" b="25400"/>
            <wp:wrapTight wrapText="bothSides">
              <wp:wrapPolygon edited="0">
                <wp:start x="-69" y="-124"/>
                <wp:lineTo x="-69" y="21641"/>
                <wp:lineTo x="21600" y="21641"/>
                <wp:lineTo x="21600" y="-124"/>
                <wp:lineTo x="-69" y="-124"/>
              </wp:wrapPolygon>
            </wp:wrapTight>
            <wp:docPr id="412176977" name="Picture 1" descr="A diagram of a cloud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6977" name="Picture 1" descr="A diagram of a cloud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7400"/>
                    </a:xfrm>
                    <a:prstGeom prst="rect">
                      <a:avLst/>
                    </a:prstGeom>
                    <a:ln>
                      <a:solidFill>
                        <a:srgbClr val="4F81BD">
                          <a:shade val="95000"/>
                          <a:satMod val="105000"/>
                        </a:srgbClr>
                      </a:solidFill>
                    </a:ln>
                  </pic:spPr>
                </pic:pic>
              </a:graphicData>
            </a:graphic>
          </wp:anchor>
        </w:drawing>
      </w:r>
    </w:p>
    <w:p w14:paraId="18A97FFE" w14:textId="1F6583E0" w:rsidR="0020271C" w:rsidRDefault="00424FCD" w:rsidP="00F10D79">
      <w:pPr>
        <w:ind w:firstLine="720"/>
        <w:rPr>
          <w:noProof/>
        </w:rPr>
      </w:pPr>
      <w:r>
        <w:rPr>
          <w:noProof/>
        </w:rPr>
        <w:t>Protecting and backing up these critical</w:t>
      </w:r>
      <w:r w:rsidR="009724B1">
        <w:rPr>
          <w:noProof/>
        </w:rPr>
        <w:t xml:space="preserve"> </w:t>
      </w:r>
      <w:r w:rsidR="009724B1" w:rsidRPr="009F4751">
        <w:rPr>
          <w:noProof/>
        </w:rPr>
        <w:t>digital</w:t>
      </w:r>
      <w:r>
        <w:rPr>
          <w:noProof/>
        </w:rPr>
        <w:t xml:space="preserve"> assets</w:t>
      </w:r>
      <w:r w:rsidR="000C5D89">
        <w:rPr>
          <w:noProof/>
        </w:rPr>
        <w:t xml:space="preserve"> illustrates the importance of cloud computing, where data is backed up routinely and retreived easily during disaster recovery. Cloud solutions are scalable, secure, and highly available, providing high levels of support and customization.</w:t>
      </w:r>
      <w:r w:rsidR="009724B1">
        <w:rPr>
          <w:noProof/>
        </w:rPr>
        <w:t xml:space="preserve"> </w:t>
      </w:r>
      <w:r w:rsidR="00C94AB2">
        <w:rPr>
          <w:noProof/>
        </w:rPr>
        <w:t xml:space="preserve">Utilizing a cloud computing service to store </w:t>
      </w:r>
      <w:r w:rsidR="00F736E7">
        <w:rPr>
          <w:noProof/>
        </w:rPr>
        <w:t xml:space="preserve">and recover </w:t>
      </w:r>
      <w:r w:rsidR="00C94AB2">
        <w:rPr>
          <w:noProof/>
        </w:rPr>
        <w:t>critical data</w:t>
      </w:r>
      <w:r w:rsidR="00F736E7">
        <w:rPr>
          <w:noProof/>
        </w:rPr>
        <w:t xml:space="preserve"> </w:t>
      </w:r>
      <w:r w:rsidR="00BC28E6">
        <w:rPr>
          <w:noProof/>
        </w:rPr>
        <w:t>eliminates single points of failure</w:t>
      </w:r>
      <w:r w:rsidR="003B11BE">
        <w:rPr>
          <w:noProof/>
        </w:rPr>
        <w:t xml:space="preserve"> because</w:t>
      </w:r>
      <w:r w:rsidR="00277EDF">
        <w:rPr>
          <w:noProof/>
        </w:rPr>
        <w:t xml:space="preserve"> the</w:t>
      </w:r>
      <w:r w:rsidR="003B11BE">
        <w:rPr>
          <w:noProof/>
        </w:rPr>
        <w:t xml:space="preserve"> </w:t>
      </w:r>
      <w:r w:rsidR="00277EDF">
        <w:rPr>
          <w:noProof/>
        </w:rPr>
        <w:t xml:space="preserve">cloud </w:t>
      </w:r>
      <w:r w:rsidR="00F1672B">
        <w:rPr>
          <w:noProof/>
        </w:rPr>
        <w:t>service is completely separate from the local network.</w:t>
      </w:r>
      <w:r w:rsidR="00F10D79">
        <w:rPr>
          <w:noProof/>
        </w:rPr>
        <w:t xml:space="preserve"> C</w:t>
      </w:r>
      <w:r w:rsidR="00361E9A">
        <w:rPr>
          <w:noProof/>
        </w:rPr>
        <w:t xml:space="preserve">reating a redundant network environment is detrimental to </w:t>
      </w:r>
      <w:r w:rsidR="00DF5448">
        <w:rPr>
          <w:noProof/>
        </w:rPr>
        <w:t xml:space="preserve">preserving operations and minimizing downtime. </w:t>
      </w:r>
      <w:r w:rsidR="00ED6FC7">
        <w:rPr>
          <w:noProof/>
        </w:rPr>
        <w:t>This includes</w:t>
      </w:r>
      <w:r w:rsidR="00341442">
        <w:rPr>
          <w:noProof/>
        </w:rPr>
        <w:t xml:space="preserve"> the use of failover systems </w:t>
      </w:r>
      <w:r w:rsidR="00B067BB">
        <w:rPr>
          <w:noProof/>
        </w:rPr>
        <w:t>at critical failpoint</w:t>
      </w:r>
      <w:r w:rsidR="00142F03">
        <w:rPr>
          <w:noProof/>
        </w:rPr>
        <w:t>s</w:t>
      </w:r>
      <w:r w:rsidR="00A66524">
        <w:rPr>
          <w:noProof/>
        </w:rPr>
        <w:t xml:space="preserve">, or areas of the network where fault tolerance </w:t>
      </w:r>
      <w:r w:rsidR="00F65ADB">
        <w:rPr>
          <w:noProof/>
        </w:rPr>
        <w:t xml:space="preserve">and high availability are </w:t>
      </w:r>
      <w:r w:rsidR="00702AF8">
        <w:rPr>
          <w:noProof/>
        </w:rPr>
        <w:t>imperative</w:t>
      </w:r>
      <w:r w:rsidR="00A66524">
        <w:rPr>
          <w:noProof/>
        </w:rPr>
        <w:t>.</w:t>
      </w:r>
      <w:r w:rsidR="005E2D78">
        <w:rPr>
          <w:noProof/>
        </w:rPr>
        <w:t xml:space="preserve"> </w:t>
      </w:r>
      <w:r w:rsidR="003267EB">
        <w:rPr>
          <w:noProof/>
        </w:rPr>
        <w:t>W</w:t>
      </w:r>
      <w:r w:rsidR="005E2D78">
        <w:rPr>
          <w:noProof/>
        </w:rPr>
        <w:t xml:space="preserve">hether that is a </w:t>
      </w:r>
      <w:r w:rsidR="00570B4A">
        <w:rPr>
          <w:noProof/>
        </w:rPr>
        <w:t xml:space="preserve">phone </w:t>
      </w:r>
      <w:r w:rsidR="004D102E">
        <w:rPr>
          <w:noProof/>
        </w:rPr>
        <w:t xml:space="preserve">communication </w:t>
      </w:r>
      <w:r w:rsidR="00570B4A">
        <w:rPr>
          <w:noProof/>
        </w:rPr>
        <w:t>system, router, storage drive,</w:t>
      </w:r>
      <w:r w:rsidR="000545D1">
        <w:rPr>
          <w:noProof/>
        </w:rPr>
        <w:t xml:space="preserve"> software application,</w:t>
      </w:r>
      <w:r w:rsidR="003267EB">
        <w:rPr>
          <w:noProof/>
        </w:rPr>
        <w:t xml:space="preserve"> etc., the failed </w:t>
      </w:r>
      <w:r w:rsidR="008F154F">
        <w:rPr>
          <w:noProof/>
        </w:rPr>
        <w:t>node</w:t>
      </w:r>
      <w:r w:rsidR="001A2FE8">
        <w:rPr>
          <w:noProof/>
        </w:rPr>
        <w:t xml:space="preserve"> can </w:t>
      </w:r>
      <w:r w:rsidR="003267EB">
        <w:rPr>
          <w:noProof/>
        </w:rPr>
        <w:t xml:space="preserve">pass </w:t>
      </w:r>
      <w:r w:rsidR="001A2FE8">
        <w:rPr>
          <w:noProof/>
        </w:rPr>
        <w:t xml:space="preserve">responsibility to the </w:t>
      </w:r>
      <w:r w:rsidR="0020271C">
        <w:rPr>
          <w:noProof/>
        </w:rPr>
        <w:t xml:space="preserve">backup </w:t>
      </w:r>
      <w:r w:rsidR="008F154F">
        <w:rPr>
          <w:noProof/>
        </w:rPr>
        <w:t>node</w:t>
      </w:r>
      <w:r w:rsidR="002932EC">
        <w:rPr>
          <w:noProof/>
        </w:rPr>
        <w:t>(s)</w:t>
      </w:r>
      <w:r w:rsidR="0020271C">
        <w:rPr>
          <w:noProof/>
        </w:rPr>
        <w:t xml:space="preserve"> and continue operations as if nothing ever happened. </w:t>
      </w:r>
    </w:p>
    <w:p w14:paraId="2136633A" w14:textId="326D9674" w:rsidR="0020271C" w:rsidRPr="00944D2E" w:rsidRDefault="007B3943" w:rsidP="0046682B">
      <w:pPr>
        <w:ind w:firstLine="720"/>
        <w:rPr>
          <w:noProof/>
        </w:rPr>
      </w:pPr>
      <w:r>
        <w:rPr>
          <w:noProof/>
        </w:rPr>
        <w:t xml:space="preserve">Using risk assessments, </w:t>
      </w:r>
      <w:r w:rsidR="00532F4C">
        <w:rPr>
          <w:noProof/>
        </w:rPr>
        <w:t>impact analyses,</w:t>
      </w:r>
      <w:r w:rsidR="0046682B">
        <w:rPr>
          <w:noProof/>
        </w:rPr>
        <w:t xml:space="preserve"> and</w:t>
      </w:r>
      <w:r w:rsidR="005D29B1">
        <w:rPr>
          <w:noProof/>
        </w:rPr>
        <w:t xml:space="preserve"> device lifecycle</w:t>
      </w:r>
      <w:r w:rsidR="00336B86">
        <w:rPr>
          <w:noProof/>
        </w:rPr>
        <w:t xml:space="preserve"> charts</w:t>
      </w:r>
      <w:r w:rsidR="0046682B">
        <w:rPr>
          <w:noProof/>
        </w:rPr>
        <w:t xml:space="preserve"> help the organization to prepare for future costs and maintenance efforts</w:t>
      </w:r>
      <w:r w:rsidR="00710F84">
        <w:rPr>
          <w:noProof/>
        </w:rPr>
        <w:t>.</w:t>
      </w:r>
      <w:r w:rsidR="00976021">
        <w:rPr>
          <w:noProof/>
        </w:rPr>
        <w:t xml:space="preserve"> This itemization of costs is then </w:t>
      </w:r>
      <w:r w:rsidR="00710F84">
        <w:rPr>
          <w:noProof/>
        </w:rPr>
        <w:t xml:space="preserve">packaged </w:t>
      </w:r>
      <w:r w:rsidR="00F8586E">
        <w:rPr>
          <w:noProof/>
        </w:rPr>
        <w:t>for</w:t>
      </w:r>
      <w:r w:rsidR="00710F84">
        <w:rPr>
          <w:noProof/>
        </w:rPr>
        <w:t xml:space="preserve"> </w:t>
      </w:r>
      <w:r w:rsidR="00786C48">
        <w:rPr>
          <w:noProof/>
        </w:rPr>
        <w:lastRenderedPageBreak/>
        <w:t xml:space="preserve">DR coordinators and business continutiy experts </w:t>
      </w:r>
      <w:r w:rsidR="00F8586E">
        <w:rPr>
          <w:noProof/>
        </w:rPr>
        <w:t>to present to executives and to the DR</w:t>
      </w:r>
      <w:r w:rsidR="003D6368">
        <w:rPr>
          <w:noProof/>
        </w:rPr>
        <w:t xml:space="preserve"> team</w:t>
      </w:r>
      <w:r w:rsidR="00F8586E">
        <w:rPr>
          <w:noProof/>
        </w:rPr>
        <w:t xml:space="preserve">. </w:t>
      </w:r>
      <w:r w:rsidR="00607BB4">
        <w:rPr>
          <w:noProof/>
        </w:rPr>
        <w:t>Maintaining critical assets</w:t>
      </w:r>
      <w:r w:rsidR="00155C7D">
        <w:rPr>
          <w:noProof/>
        </w:rPr>
        <w:t xml:space="preserve"> requires </w:t>
      </w:r>
      <w:r w:rsidR="00972BE7">
        <w:rPr>
          <w:noProof/>
        </w:rPr>
        <w:t xml:space="preserve">the </w:t>
      </w:r>
      <w:r w:rsidR="00155C7D">
        <w:rPr>
          <w:noProof/>
        </w:rPr>
        <w:t>delployment of a well traine</w:t>
      </w:r>
      <w:r w:rsidR="00F8586E">
        <w:rPr>
          <w:noProof/>
        </w:rPr>
        <w:t>d team</w:t>
      </w:r>
      <w:r w:rsidR="00155C7D">
        <w:rPr>
          <w:noProof/>
        </w:rPr>
        <w:t xml:space="preserve"> which</w:t>
      </w:r>
      <w:r w:rsidR="00EC3BF8">
        <w:rPr>
          <w:noProof/>
        </w:rPr>
        <w:t xml:space="preserve"> regularly monitors the network, updates software</w:t>
      </w:r>
      <w:r w:rsidR="00F609EF">
        <w:rPr>
          <w:noProof/>
        </w:rPr>
        <w:t>, firmware,</w:t>
      </w:r>
      <w:r w:rsidR="00EC3BF8">
        <w:rPr>
          <w:noProof/>
        </w:rPr>
        <w:t xml:space="preserve"> and hardware devices</w:t>
      </w:r>
      <w:r w:rsidR="00F609EF">
        <w:rPr>
          <w:noProof/>
        </w:rPr>
        <w:t xml:space="preserve">, and routinely </w:t>
      </w:r>
      <w:r w:rsidR="003619D3">
        <w:rPr>
          <w:noProof/>
        </w:rPr>
        <w:t>tests systems</w:t>
      </w:r>
      <w:r w:rsidR="00972BE7">
        <w:rPr>
          <w:noProof/>
        </w:rPr>
        <w:t xml:space="preserve"> for vulnerabilities and functionality</w:t>
      </w:r>
      <w:r w:rsidR="00222343">
        <w:rPr>
          <w:noProof/>
        </w:rPr>
        <w:t xml:space="preserve">. These are significant </w:t>
      </w:r>
      <w:r w:rsidR="002F0091">
        <w:rPr>
          <w:noProof/>
        </w:rPr>
        <w:t xml:space="preserve">measures </w:t>
      </w:r>
      <w:r w:rsidR="00972BE7">
        <w:rPr>
          <w:noProof/>
        </w:rPr>
        <w:t xml:space="preserve">which aid in disaster recovery efforts and benefit the </w:t>
      </w:r>
      <w:r w:rsidR="000A1130">
        <w:rPr>
          <w:noProof/>
        </w:rPr>
        <w:t xml:space="preserve">organization. </w:t>
      </w:r>
    </w:p>
    <w:p w14:paraId="49A5E0A9" w14:textId="326D9674" w:rsidR="00986F15" w:rsidRPr="00515EE9" w:rsidRDefault="00986F15" w:rsidP="00B5089C">
      <w:pPr>
        <w:pStyle w:val="Heading1"/>
        <w:rPr>
          <w:noProof/>
        </w:rPr>
      </w:pPr>
      <w:bookmarkStart w:id="4" w:name="_Toc181640472"/>
      <w:r>
        <w:rPr>
          <w:noProof/>
        </w:rPr>
        <mc:AlternateContent>
          <mc:Choice Requires="wps">
            <w:drawing>
              <wp:anchor distT="0" distB="0" distL="114300" distR="114300" simplePos="0" relativeHeight="251660288" behindDoc="0" locked="0" layoutInCell="1" allowOverlap="1" wp14:anchorId="7BA89BEB" wp14:editId="3CA41382">
                <wp:simplePos x="0" y="0"/>
                <wp:positionH relativeFrom="margin">
                  <wp:posOffset>-22860</wp:posOffset>
                </wp:positionH>
                <wp:positionV relativeFrom="paragraph">
                  <wp:posOffset>472440</wp:posOffset>
                </wp:positionV>
                <wp:extent cx="5821680" cy="7620"/>
                <wp:effectExtent l="0" t="0" r="26670" b="30480"/>
                <wp:wrapNone/>
                <wp:docPr id="1528278586"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3907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37.2pt" to="456.6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" strokecolor="#4a7ebb">
                <w10:wrap anchorx="margin"/>
              </v:line>
            </w:pict>
          </mc:Fallback>
        </mc:AlternateContent>
      </w:r>
      <w:r w:rsidR="00790988" w:rsidRPr="00790988">
        <w:rPr>
          <w:noProof/>
        </w:rPr>
        <w:t>Storage and Communications</w:t>
      </w:r>
      <w:bookmarkEnd w:id="4"/>
    </w:p>
    <w:p w14:paraId="3C94DB73" w14:textId="2B71CA70" w:rsidR="00390E41" w:rsidRDefault="00390E41" w:rsidP="00A45B49">
      <w:pPr>
        <w:pStyle w:val="Heading3"/>
        <w:rPr>
          <w:noProof/>
        </w:rPr>
      </w:pPr>
      <w:bookmarkStart w:id="5" w:name="_Toc181640473"/>
      <w:r>
        <w:rPr>
          <w:noProof/>
        </w:rPr>
        <w:t>Off-Site Backup</w:t>
      </w:r>
      <w:r w:rsidR="0093247D">
        <w:rPr>
          <w:noProof/>
        </w:rPr>
        <w:t>s</w:t>
      </w:r>
      <w:bookmarkEnd w:id="5"/>
    </w:p>
    <w:p w14:paraId="53AFC22B" w14:textId="45133AA9" w:rsidR="00677085" w:rsidRDefault="00677085" w:rsidP="00677085">
      <w:r>
        <w:tab/>
        <w:t xml:space="preserve">A main consideration when developing a disaster recovery plan for an organization is </w:t>
      </w:r>
      <w:r w:rsidR="004A4A2E">
        <w:t>backup storage</w:t>
      </w:r>
      <w:r w:rsidR="0070703F">
        <w:t xml:space="preserve"> locations that can be utilized</w:t>
      </w:r>
      <w:r w:rsidR="004A4A2E">
        <w:t xml:space="preserve"> in the event of a cyber-attack, natural disaster, or any other form of data loss from a central storage location.</w:t>
      </w:r>
      <w:r w:rsidR="008E7F57">
        <w:t xml:space="preserve"> Three major types of disaster recovery sites are as follows:</w:t>
      </w:r>
    </w:p>
    <w:p w14:paraId="41030591" w14:textId="787FBDCD" w:rsidR="00960491" w:rsidRPr="0093247D" w:rsidRDefault="007A07CA" w:rsidP="00677085">
      <w:pPr>
        <w:rPr>
          <w:b/>
          <w:bCs/>
        </w:rPr>
      </w:pPr>
      <w:r w:rsidRPr="0093247D">
        <w:rPr>
          <w:b/>
          <w:bCs/>
        </w:rPr>
        <w:t>Cold Sites</w:t>
      </w:r>
    </w:p>
    <w:p w14:paraId="25E581D0" w14:textId="41A794E2" w:rsidR="00E472DC" w:rsidRPr="004F31B5" w:rsidRDefault="00E472DC" w:rsidP="00840EBA">
      <w:pPr>
        <w:pStyle w:val="ListParagraph"/>
        <w:numPr>
          <w:ilvl w:val="0"/>
          <w:numId w:val="7"/>
        </w:numPr>
        <w:rPr>
          <w:rFonts w:ascii="Times New Roman" w:hAnsi="Times New Roman" w:cs="Times New Roman"/>
          <w:sz w:val="24"/>
        </w:rPr>
      </w:pPr>
      <w:r w:rsidRPr="004F31B5">
        <w:rPr>
          <w:rFonts w:ascii="Times New Roman" w:hAnsi="Times New Roman" w:cs="Times New Roman"/>
          <w:sz w:val="24"/>
        </w:rPr>
        <w:t>Advantages</w:t>
      </w:r>
    </w:p>
    <w:p w14:paraId="2424BAB9" w14:textId="4A3A7C72" w:rsidR="00840EBA" w:rsidRPr="004F31B5" w:rsidRDefault="00336915" w:rsidP="00840EBA">
      <w:pPr>
        <w:pStyle w:val="ListParagraph"/>
        <w:numPr>
          <w:ilvl w:val="1"/>
          <w:numId w:val="7"/>
        </w:numPr>
        <w:rPr>
          <w:rFonts w:ascii="Times New Roman" w:hAnsi="Times New Roman" w:cs="Times New Roman"/>
          <w:sz w:val="24"/>
        </w:rPr>
      </w:pPr>
      <w:r w:rsidRPr="004F31B5">
        <w:rPr>
          <w:rFonts w:ascii="Times New Roman" w:hAnsi="Times New Roman" w:cs="Times New Roman"/>
          <w:sz w:val="24"/>
        </w:rPr>
        <w:t>Provide</w:t>
      </w:r>
      <w:r w:rsidR="00B96E27" w:rsidRPr="004F31B5">
        <w:rPr>
          <w:rFonts w:ascii="Times New Roman" w:hAnsi="Times New Roman" w:cs="Times New Roman"/>
          <w:sz w:val="24"/>
        </w:rPr>
        <w:t>s power</w:t>
      </w:r>
      <w:r w:rsidR="009B3087" w:rsidRPr="004F31B5">
        <w:rPr>
          <w:rFonts w:ascii="Times New Roman" w:hAnsi="Times New Roman" w:cs="Times New Roman"/>
          <w:sz w:val="24"/>
        </w:rPr>
        <w:t xml:space="preserve"> and</w:t>
      </w:r>
      <w:r w:rsidR="00B96E27" w:rsidRPr="004F31B5">
        <w:rPr>
          <w:rFonts w:ascii="Times New Roman" w:hAnsi="Times New Roman" w:cs="Times New Roman"/>
          <w:sz w:val="24"/>
        </w:rPr>
        <w:t xml:space="preserve"> networking capabilities</w:t>
      </w:r>
      <w:r w:rsidR="009B3087" w:rsidRPr="004F31B5">
        <w:rPr>
          <w:rFonts w:ascii="Times New Roman" w:hAnsi="Times New Roman" w:cs="Times New Roman"/>
          <w:sz w:val="24"/>
        </w:rPr>
        <w:t xml:space="preserve"> </w:t>
      </w:r>
      <w:r w:rsidR="002A2FB0" w:rsidRPr="004F31B5">
        <w:rPr>
          <w:rFonts w:ascii="Times New Roman" w:hAnsi="Times New Roman" w:cs="Times New Roman"/>
          <w:sz w:val="24"/>
        </w:rPr>
        <w:t xml:space="preserve">to ensure network availability and uptime. </w:t>
      </w:r>
    </w:p>
    <w:p w14:paraId="40FCA84C" w14:textId="2F2C75AC" w:rsidR="002A2FB0" w:rsidRPr="004F31B5" w:rsidRDefault="002A2FB0" w:rsidP="002A2FB0">
      <w:pPr>
        <w:pStyle w:val="ListParagraph"/>
        <w:numPr>
          <w:ilvl w:val="0"/>
          <w:numId w:val="7"/>
        </w:numPr>
        <w:rPr>
          <w:rFonts w:ascii="Times New Roman" w:hAnsi="Times New Roman" w:cs="Times New Roman"/>
          <w:sz w:val="24"/>
        </w:rPr>
      </w:pPr>
      <w:r w:rsidRPr="004F31B5">
        <w:rPr>
          <w:rFonts w:ascii="Times New Roman" w:hAnsi="Times New Roman" w:cs="Times New Roman"/>
          <w:sz w:val="24"/>
        </w:rPr>
        <w:t>Disadvantages</w:t>
      </w:r>
    </w:p>
    <w:p w14:paraId="46E8F36C" w14:textId="77777777" w:rsidR="00EB08BD" w:rsidRPr="004F31B5" w:rsidRDefault="002A2FB0" w:rsidP="00EB08BD">
      <w:pPr>
        <w:pStyle w:val="ListParagraph"/>
        <w:numPr>
          <w:ilvl w:val="1"/>
          <w:numId w:val="7"/>
        </w:numPr>
        <w:rPr>
          <w:rFonts w:ascii="Times New Roman" w:hAnsi="Times New Roman" w:cs="Times New Roman"/>
          <w:sz w:val="24"/>
        </w:rPr>
      </w:pPr>
      <w:r w:rsidRPr="004F31B5">
        <w:rPr>
          <w:rFonts w:ascii="Times New Roman" w:hAnsi="Times New Roman" w:cs="Times New Roman"/>
          <w:sz w:val="24"/>
        </w:rPr>
        <w:t xml:space="preserve">Requires installation of </w:t>
      </w:r>
      <w:r w:rsidR="00892D2B" w:rsidRPr="004F31B5">
        <w:rPr>
          <w:rFonts w:ascii="Times New Roman" w:hAnsi="Times New Roman" w:cs="Times New Roman"/>
          <w:sz w:val="24"/>
        </w:rPr>
        <w:t>backup data and hardware before becoming fully functional</w:t>
      </w:r>
      <w:r w:rsidR="00EB08BD" w:rsidRPr="004F31B5">
        <w:rPr>
          <w:rFonts w:ascii="Times New Roman" w:hAnsi="Times New Roman" w:cs="Times New Roman"/>
          <w:sz w:val="24"/>
        </w:rPr>
        <w:t>.</w:t>
      </w:r>
    </w:p>
    <w:p w14:paraId="5376BD62" w14:textId="1C0BD77B" w:rsidR="00892D2B" w:rsidRDefault="00EB08BD" w:rsidP="00EB08BD">
      <w:pPr>
        <w:pStyle w:val="ListParagraph"/>
        <w:numPr>
          <w:ilvl w:val="1"/>
          <w:numId w:val="7"/>
        </w:numPr>
        <w:rPr>
          <w:rFonts w:ascii="Times New Roman" w:hAnsi="Times New Roman" w:cs="Times New Roman"/>
          <w:sz w:val="24"/>
        </w:rPr>
      </w:pPr>
      <w:r w:rsidRPr="004F31B5">
        <w:rPr>
          <w:rFonts w:ascii="Times New Roman" w:hAnsi="Times New Roman" w:cs="Times New Roman"/>
          <w:sz w:val="24"/>
        </w:rPr>
        <w:t>Cold sit</w:t>
      </w:r>
      <w:r w:rsidR="006601E3">
        <w:rPr>
          <w:rFonts w:ascii="Times New Roman" w:hAnsi="Times New Roman" w:cs="Times New Roman"/>
          <w:sz w:val="24"/>
        </w:rPr>
        <w:t>e</w:t>
      </w:r>
      <w:r w:rsidRPr="004F31B5">
        <w:rPr>
          <w:rFonts w:ascii="Times New Roman" w:hAnsi="Times New Roman" w:cs="Times New Roman"/>
          <w:sz w:val="24"/>
        </w:rPr>
        <w:t>s do</w:t>
      </w:r>
      <w:r w:rsidR="00960491" w:rsidRPr="004F31B5">
        <w:rPr>
          <w:rFonts w:ascii="Times New Roman" w:hAnsi="Times New Roman" w:cs="Times New Roman"/>
          <w:sz w:val="24"/>
        </w:rPr>
        <w:t xml:space="preserve"> not offer storage capabilities</w:t>
      </w:r>
    </w:p>
    <w:p w14:paraId="415C0EDF" w14:textId="77777777" w:rsidR="009E3356" w:rsidRDefault="009E3356" w:rsidP="009E3356"/>
    <w:p w14:paraId="5A2E4A45" w14:textId="77777777" w:rsidR="009E3356" w:rsidRPr="009E3356" w:rsidRDefault="009E3356" w:rsidP="009E3356"/>
    <w:p w14:paraId="48F6A917" w14:textId="78754852" w:rsidR="007A07CA" w:rsidRPr="0093247D" w:rsidRDefault="007A07CA" w:rsidP="00677085">
      <w:pPr>
        <w:rPr>
          <w:b/>
          <w:bCs/>
        </w:rPr>
      </w:pPr>
      <w:r w:rsidRPr="0093247D">
        <w:rPr>
          <w:b/>
          <w:bCs/>
        </w:rPr>
        <w:lastRenderedPageBreak/>
        <w:t>Warm Sites</w:t>
      </w:r>
    </w:p>
    <w:p w14:paraId="647DA38E" w14:textId="1426A658" w:rsidR="00916B95" w:rsidRPr="004F31B5" w:rsidRDefault="00D27423" w:rsidP="00916B95">
      <w:pPr>
        <w:pStyle w:val="ListParagraph"/>
        <w:numPr>
          <w:ilvl w:val="0"/>
          <w:numId w:val="8"/>
        </w:numPr>
        <w:rPr>
          <w:rFonts w:ascii="Times New Roman" w:hAnsi="Times New Roman" w:cs="Times New Roman"/>
          <w:sz w:val="24"/>
        </w:rPr>
      </w:pPr>
      <w:r w:rsidRPr="004F31B5">
        <w:rPr>
          <w:rFonts w:ascii="Times New Roman" w:hAnsi="Times New Roman" w:cs="Times New Roman"/>
          <w:sz w:val="24"/>
        </w:rPr>
        <w:t>Advantages</w:t>
      </w:r>
    </w:p>
    <w:p w14:paraId="02CCB52E" w14:textId="65B219D3" w:rsidR="00D27423" w:rsidRPr="004F31B5" w:rsidRDefault="00D27423" w:rsidP="00D27423">
      <w:pPr>
        <w:pStyle w:val="ListParagraph"/>
        <w:numPr>
          <w:ilvl w:val="1"/>
          <w:numId w:val="8"/>
        </w:numPr>
        <w:rPr>
          <w:rFonts w:ascii="Times New Roman" w:hAnsi="Times New Roman" w:cs="Times New Roman"/>
          <w:sz w:val="24"/>
        </w:rPr>
      </w:pPr>
      <w:r w:rsidRPr="004F31B5">
        <w:rPr>
          <w:rFonts w:ascii="Times New Roman" w:hAnsi="Times New Roman" w:cs="Times New Roman"/>
          <w:sz w:val="24"/>
        </w:rPr>
        <w:t xml:space="preserve">Provides all capabilities of cold sites, such as network availability, while also </w:t>
      </w:r>
      <w:r w:rsidR="00F541C6" w:rsidRPr="004F31B5">
        <w:rPr>
          <w:rFonts w:ascii="Times New Roman" w:hAnsi="Times New Roman" w:cs="Times New Roman"/>
          <w:sz w:val="24"/>
        </w:rPr>
        <w:t xml:space="preserve">including storage devices and hardware, such as servers, </w:t>
      </w:r>
      <w:r w:rsidR="00857CC9" w:rsidRPr="004F31B5">
        <w:rPr>
          <w:rFonts w:ascii="Times New Roman" w:hAnsi="Times New Roman" w:cs="Times New Roman"/>
          <w:sz w:val="24"/>
        </w:rPr>
        <w:t>drives, etc.</w:t>
      </w:r>
    </w:p>
    <w:p w14:paraId="137E28A0" w14:textId="263B095A" w:rsidR="00857CC9" w:rsidRPr="004F31B5" w:rsidRDefault="00857CC9" w:rsidP="00857CC9">
      <w:pPr>
        <w:pStyle w:val="ListParagraph"/>
        <w:numPr>
          <w:ilvl w:val="0"/>
          <w:numId w:val="8"/>
        </w:numPr>
        <w:rPr>
          <w:rFonts w:ascii="Times New Roman" w:hAnsi="Times New Roman" w:cs="Times New Roman"/>
          <w:sz w:val="24"/>
        </w:rPr>
      </w:pPr>
      <w:r w:rsidRPr="004F31B5">
        <w:rPr>
          <w:rFonts w:ascii="Times New Roman" w:hAnsi="Times New Roman" w:cs="Times New Roman"/>
          <w:sz w:val="24"/>
        </w:rPr>
        <w:t>Disadvantages</w:t>
      </w:r>
    </w:p>
    <w:p w14:paraId="75CB11E5" w14:textId="623803C9" w:rsidR="00CB171E" w:rsidRDefault="00857CC9" w:rsidP="00CB171E">
      <w:pPr>
        <w:pStyle w:val="ListParagraph"/>
        <w:numPr>
          <w:ilvl w:val="1"/>
          <w:numId w:val="8"/>
        </w:numPr>
        <w:rPr>
          <w:rFonts w:ascii="Times New Roman" w:hAnsi="Times New Roman" w:cs="Times New Roman"/>
          <w:sz w:val="24"/>
        </w:rPr>
      </w:pPr>
      <w:r w:rsidRPr="004F31B5">
        <w:rPr>
          <w:rFonts w:ascii="Times New Roman" w:hAnsi="Times New Roman" w:cs="Times New Roman"/>
          <w:sz w:val="24"/>
        </w:rPr>
        <w:t>Data is required to be regularly transported to the warm site with no automation capabilities</w:t>
      </w:r>
      <w:r w:rsidR="00955B4D" w:rsidRPr="004F31B5">
        <w:rPr>
          <w:rFonts w:ascii="Times New Roman" w:hAnsi="Times New Roman" w:cs="Times New Roman"/>
          <w:sz w:val="24"/>
        </w:rPr>
        <w:t>. This maintenance requires resource expenditure.</w:t>
      </w:r>
    </w:p>
    <w:p w14:paraId="6592F530" w14:textId="77777777" w:rsidR="004F31B5" w:rsidRPr="004F31B5" w:rsidRDefault="004F31B5" w:rsidP="004F31B5"/>
    <w:p w14:paraId="169E2D36" w14:textId="2425A7F3" w:rsidR="007A07CA" w:rsidRPr="0093247D" w:rsidRDefault="007A07CA" w:rsidP="00677085">
      <w:pPr>
        <w:rPr>
          <w:b/>
          <w:bCs/>
        </w:rPr>
      </w:pPr>
      <w:r w:rsidRPr="0093247D">
        <w:rPr>
          <w:b/>
          <w:bCs/>
        </w:rPr>
        <w:t>Hot Sites</w:t>
      </w:r>
    </w:p>
    <w:p w14:paraId="7DF20DE6" w14:textId="6DA2F763" w:rsidR="008E7F57" w:rsidRPr="004F31B5" w:rsidRDefault="00955B4D" w:rsidP="00955B4D">
      <w:pPr>
        <w:pStyle w:val="ListParagraph"/>
        <w:numPr>
          <w:ilvl w:val="0"/>
          <w:numId w:val="9"/>
        </w:numPr>
        <w:rPr>
          <w:rFonts w:ascii="Times New Roman" w:hAnsi="Times New Roman" w:cs="Times New Roman"/>
          <w:sz w:val="24"/>
        </w:rPr>
      </w:pPr>
      <w:r w:rsidRPr="004F31B5">
        <w:rPr>
          <w:rFonts w:ascii="Times New Roman" w:hAnsi="Times New Roman" w:cs="Times New Roman"/>
          <w:sz w:val="24"/>
        </w:rPr>
        <w:t>Advantages</w:t>
      </w:r>
    </w:p>
    <w:p w14:paraId="07821200" w14:textId="51A0F552" w:rsidR="006C6007" w:rsidRPr="004F31B5" w:rsidRDefault="00D2531F" w:rsidP="006C6007">
      <w:pPr>
        <w:pStyle w:val="ListParagraph"/>
        <w:numPr>
          <w:ilvl w:val="1"/>
          <w:numId w:val="9"/>
        </w:numPr>
        <w:rPr>
          <w:rFonts w:ascii="Times New Roman" w:hAnsi="Times New Roman" w:cs="Times New Roman"/>
          <w:sz w:val="24"/>
        </w:rPr>
      </w:pPr>
      <w:r w:rsidRPr="004F31B5">
        <w:rPr>
          <w:rFonts w:ascii="Times New Roman" w:hAnsi="Times New Roman" w:cs="Times New Roman"/>
          <w:sz w:val="24"/>
        </w:rPr>
        <w:t xml:space="preserve">Obtains all cold and warm site capabilities as well as </w:t>
      </w:r>
      <w:r w:rsidR="00CB171E" w:rsidRPr="004F31B5">
        <w:rPr>
          <w:rFonts w:ascii="Times New Roman" w:hAnsi="Times New Roman" w:cs="Times New Roman"/>
          <w:sz w:val="24"/>
        </w:rPr>
        <w:t>automated data mirroring</w:t>
      </w:r>
      <w:r w:rsidR="00D979F8" w:rsidRPr="004F31B5">
        <w:rPr>
          <w:rFonts w:ascii="Times New Roman" w:hAnsi="Times New Roman" w:cs="Times New Roman"/>
          <w:sz w:val="24"/>
        </w:rPr>
        <w:t xml:space="preserve">, </w:t>
      </w:r>
      <w:r w:rsidR="006C6007" w:rsidRPr="004F31B5">
        <w:rPr>
          <w:rFonts w:ascii="Times New Roman" w:hAnsi="Times New Roman" w:cs="Times New Roman"/>
          <w:sz w:val="24"/>
        </w:rPr>
        <w:t>making this the best option for disaster prevention and preparedness.</w:t>
      </w:r>
    </w:p>
    <w:p w14:paraId="64FF2E90" w14:textId="3C674C56" w:rsidR="006C6007" w:rsidRPr="004F31B5" w:rsidRDefault="006C6007" w:rsidP="006C6007">
      <w:pPr>
        <w:pStyle w:val="ListParagraph"/>
        <w:numPr>
          <w:ilvl w:val="0"/>
          <w:numId w:val="9"/>
        </w:numPr>
        <w:rPr>
          <w:rFonts w:ascii="Times New Roman" w:hAnsi="Times New Roman" w:cs="Times New Roman"/>
          <w:sz w:val="24"/>
        </w:rPr>
      </w:pPr>
      <w:r w:rsidRPr="004F31B5">
        <w:rPr>
          <w:rFonts w:ascii="Times New Roman" w:hAnsi="Times New Roman" w:cs="Times New Roman"/>
          <w:sz w:val="24"/>
        </w:rPr>
        <w:t>Disadvantages</w:t>
      </w:r>
    </w:p>
    <w:p w14:paraId="023A1EB8" w14:textId="0E4E6EFA" w:rsidR="00932BCA" w:rsidRDefault="00EB08BD" w:rsidP="00932BCA">
      <w:pPr>
        <w:pStyle w:val="ListParagraph"/>
        <w:numPr>
          <w:ilvl w:val="1"/>
          <w:numId w:val="9"/>
        </w:numPr>
        <w:rPr>
          <w:rFonts w:ascii="Times New Roman" w:hAnsi="Times New Roman" w:cs="Times New Roman"/>
          <w:sz w:val="24"/>
        </w:rPr>
      </w:pPr>
      <w:proofErr w:type="gramStart"/>
      <w:r w:rsidRPr="004F31B5">
        <w:rPr>
          <w:rFonts w:ascii="Times New Roman" w:hAnsi="Times New Roman" w:cs="Times New Roman"/>
          <w:sz w:val="24"/>
        </w:rPr>
        <w:t>All of</w:t>
      </w:r>
      <w:proofErr w:type="gramEnd"/>
      <w:r w:rsidRPr="004F31B5">
        <w:rPr>
          <w:rFonts w:ascii="Times New Roman" w:hAnsi="Times New Roman" w:cs="Times New Roman"/>
          <w:sz w:val="24"/>
        </w:rPr>
        <w:t xml:space="preserve"> these capabilities require resources and upfront hardware/software investments.</w:t>
      </w:r>
    </w:p>
    <w:p w14:paraId="45C3151A" w14:textId="77777777" w:rsidR="00C12E45" w:rsidRPr="00932BCA" w:rsidRDefault="00C12E45" w:rsidP="00C12E45">
      <w:pPr>
        <w:pStyle w:val="ListParagraph"/>
        <w:ind w:left="1440"/>
        <w:rPr>
          <w:rFonts w:ascii="Times New Roman" w:hAnsi="Times New Roman" w:cs="Times New Roman"/>
          <w:sz w:val="24"/>
        </w:rPr>
      </w:pPr>
    </w:p>
    <w:p w14:paraId="23A291EC" w14:textId="495FEF20" w:rsidR="00932BCA" w:rsidRDefault="00963143" w:rsidP="00963143">
      <w:pPr>
        <w:pStyle w:val="Heading3"/>
      </w:pPr>
      <w:bookmarkStart w:id="6" w:name="_Toc181640474"/>
      <w:r>
        <w:t>Cloud Computing</w:t>
      </w:r>
      <w:bookmarkEnd w:id="6"/>
      <w:r>
        <w:t xml:space="preserve"> </w:t>
      </w:r>
    </w:p>
    <w:p w14:paraId="4C437772" w14:textId="5F08E4CE" w:rsidR="004F31B5" w:rsidRPr="00A9472D" w:rsidRDefault="004F31B5" w:rsidP="00963143">
      <w:pPr>
        <w:ind w:firstLine="720"/>
      </w:pPr>
      <w:r>
        <w:t xml:space="preserve">Cloud computing </w:t>
      </w:r>
      <w:r w:rsidR="00932BCA">
        <w:t xml:space="preserve">back-up capabilities offer their own list of advantages and disadvantages, too. </w:t>
      </w:r>
      <w:r w:rsidR="00E02F00">
        <w:t xml:space="preserve">They are beneficial to organizations </w:t>
      </w:r>
      <w:r w:rsidR="00F96882">
        <w:t xml:space="preserve">of all sizes for </w:t>
      </w:r>
      <w:r w:rsidR="008C65F0">
        <w:t>back-ups</w:t>
      </w:r>
      <w:r w:rsidR="007C2D47">
        <w:t xml:space="preserve"> to off-site locations</w:t>
      </w:r>
      <w:r w:rsidR="00B83A66">
        <w:t xml:space="preserve"> in case recovery efforts are needed. </w:t>
      </w:r>
      <w:r w:rsidR="006B3552">
        <w:t xml:space="preserve">Cloud services are </w:t>
      </w:r>
      <w:r w:rsidR="00CC777C">
        <w:t>offered</w:t>
      </w:r>
      <w:r w:rsidR="00FE50F0" w:rsidRPr="00FE50F0">
        <w:t xml:space="preserve"> </w:t>
      </w:r>
      <w:r w:rsidR="006F1690">
        <w:t xml:space="preserve">and charged to the client </w:t>
      </w:r>
      <w:r w:rsidR="00FE50F0" w:rsidRPr="00FE50F0">
        <w:t xml:space="preserve">based on elements such as capacity, bandwidth, number of users and data </w:t>
      </w:r>
      <w:proofErr w:type="gramStart"/>
      <w:r w:rsidR="00FE50F0" w:rsidRPr="00FE50F0">
        <w:t>egress</w:t>
      </w:r>
      <w:proofErr w:type="gramEnd"/>
      <w:r w:rsidR="00C81468">
        <w:t>.</w:t>
      </w:r>
      <w:r w:rsidR="00896943">
        <w:t xml:space="preserve"> </w:t>
      </w:r>
      <w:r w:rsidR="00896943" w:rsidRPr="00896943">
        <w:t>(Crocetti, 2023)</w:t>
      </w:r>
      <w:r w:rsidR="00287FEE">
        <w:t xml:space="preserve"> </w:t>
      </w:r>
      <w:r w:rsidR="000424C7">
        <w:t>A cloud computing disadvantage that stands out is the simple fact</w:t>
      </w:r>
      <w:r w:rsidR="002D15FA">
        <w:t xml:space="preserve"> that cloud service providers </w:t>
      </w:r>
      <w:r w:rsidR="002D15FA">
        <w:lastRenderedPageBreak/>
        <w:t>are outsourced</w:t>
      </w:r>
      <w:r w:rsidR="007C63E5">
        <w:t xml:space="preserve"> and standards such as security, accessibility,</w:t>
      </w:r>
      <w:r w:rsidR="00224DD2">
        <w:t xml:space="preserve"> and recovery time are out of your control. All in all, the cloud storage</w:t>
      </w:r>
      <w:r w:rsidR="00287FEE">
        <w:t xml:space="preserve"> option is very appealing for companies that need </w:t>
      </w:r>
      <w:r w:rsidR="001C731F">
        <w:t>a</w:t>
      </w:r>
      <w:r w:rsidR="00573562">
        <w:t xml:space="preserve"> reliable backup location </w:t>
      </w:r>
      <w:r w:rsidR="00224DD2">
        <w:t>while able to</w:t>
      </w:r>
      <w:r w:rsidR="00573562">
        <w:t xml:space="preserve"> tolerate the risk</w:t>
      </w:r>
      <w:r w:rsidR="00224DD2">
        <w:t>s</w:t>
      </w:r>
      <w:r w:rsidR="00FE50F0" w:rsidRPr="00FE50F0">
        <w:t>.</w:t>
      </w:r>
    </w:p>
    <w:p w14:paraId="6094BF46" w14:textId="77777777" w:rsidR="00542059" w:rsidRDefault="00542059" w:rsidP="00A45B49">
      <w:pPr>
        <w:pStyle w:val="Heading3"/>
        <w:rPr>
          <w:noProof/>
        </w:rPr>
      </w:pPr>
      <w:bookmarkStart w:id="7" w:name="_Toc181640475"/>
      <w:r>
        <w:rPr>
          <w:noProof/>
        </w:rPr>
        <w:t>Unified Communications</w:t>
      </w:r>
      <w:bookmarkEnd w:id="7"/>
    </w:p>
    <w:p w14:paraId="51D0A79F" w14:textId="3F93F87E" w:rsidR="00963143" w:rsidRPr="004D0F77" w:rsidRDefault="00266B25" w:rsidP="00E40B1D">
      <w:pPr>
        <w:ind w:firstLine="720"/>
        <w:rPr>
          <w:rFonts w:eastAsia="Times New Roman"/>
        </w:rPr>
      </w:pPr>
      <w:r>
        <w:t>Unified communication</w:t>
      </w:r>
      <w:r w:rsidR="0066133D">
        <w:t xml:space="preserve"> is extremely important to </w:t>
      </w:r>
      <w:r w:rsidR="001F3CB8">
        <w:t>an organization’s</w:t>
      </w:r>
      <w:r w:rsidR="0066133D">
        <w:t xml:space="preserve"> disaster recovery/business continuity efforts. This form of communication </w:t>
      </w:r>
      <w:r w:rsidR="00951900">
        <w:t xml:space="preserve">connects </w:t>
      </w:r>
      <w:r w:rsidR="00EA5B07">
        <w:t>the organization to a single communication platform which</w:t>
      </w:r>
      <w:r w:rsidR="00A62818">
        <w:t xml:space="preserve"> is beneficial to </w:t>
      </w:r>
      <w:r w:rsidR="0011170B">
        <w:t>distributed architectures such as remote offices and multiple locations.</w:t>
      </w:r>
      <w:r w:rsidR="00A62818">
        <w:t xml:space="preserve"> </w:t>
      </w:r>
      <w:r w:rsidR="0011170B">
        <w:t xml:space="preserve">UC also </w:t>
      </w:r>
      <w:r w:rsidR="00494F00">
        <w:t>guarantees</w:t>
      </w:r>
      <w:r w:rsidR="00A62818">
        <w:t xml:space="preserve"> </w:t>
      </w:r>
      <w:r w:rsidR="0011170B">
        <w:t xml:space="preserve">information to </w:t>
      </w:r>
      <w:r w:rsidR="00CA5A03">
        <w:t>come</w:t>
      </w:r>
      <w:r w:rsidR="0011170B">
        <w:t xml:space="preserve"> from a </w:t>
      </w:r>
      <w:r w:rsidR="00A62818">
        <w:t>verified</w:t>
      </w:r>
      <w:r w:rsidR="0011170B">
        <w:t xml:space="preserve">, internal </w:t>
      </w:r>
      <w:r w:rsidR="00A62818">
        <w:t>source</w:t>
      </w:r>
      <w:r w:rsidR="0011170B">
        <w:t>.</w:t>
      </w:r>
      <w:r w:rsidR="00D81F99">
        <w:t xml:space="preserve"> With these considerations, it is important that ABC Marketing Solutions adopts and implements a trusted unified communication system</w:t>
      </w:r>
      <w:r w:rsidR="00C81468">
        <w:t>.</w:t>
      </w:r>
      <w:r w:rsidR="004D0F77">
        <w:t xml:space="preserve"> </w:t>
      </w:r>
      <w:r w:rsidR="004D0F77" w:rsidRPr="004D0F77">
        <w:rPr>
          <w:rFonts w:eastAsia="Times New Roman"/>
        </w:rPr>
        <w:t>(</w:t>
      </w:r>
      <w:r w:rsidR="004D0F77" w:rsidRPr="004D0F77">
        <w:rPr>
          <w:rFonts w:eastAsia="Times New Roman"/>
          <w:i/>
          <w:iCs/>
        </w:rPr>
        <w:t>Learn How Unified Communication Aids Business Continuity</w:t>
      </w:r>
      <w:r w:rsidR="004D0F77" w:rsidRPr="004D0F77">
        <w:rPr>
          <w:rFonts w:eastAsia="Times New Roman"/>
        </w:rPr>
        <w:t>, n.d.)</w:t>
      </w:r>
    </w:p>
    <w:p w14:paraId="1EAF1911" w14:textId="77777777" w:rsidR="00956C3B" w:rsidRDefault="00542059" w:rsidP="00A45B49">
      <w:pPr>
        <w:pStyle w:val="Heading3"/>
        <w:rPr>
          <w:noProof/>
        </w:rPr>
      </w:pPr>
      <w:bookmarkStart w:id="8" w:name="_Toc181640476"/>
      <w:r>
        <w:rPr>
          <w:noProof/>
        </w:rPr>
        <w:t>Voice Communications</w:t>
      </w:r>
      <w:bookmarkEnd w:id="8"/>
    </w:p>
    <w:p w14:paraId="554F4D84" w14:textId="1C992DC0" w:rsidR="00AC62A1" w:rsidRPr="00AC62A1" w:rsidRDefault="00BA4792" w:rsidP="00AC62A1">
      <w:pPr>
        <w:ind w:firstLine="720"/>
        <w:rPr>
          <w:noProof/>
        </w:rPr>
      </w:pPr>
      <w:r>
        <w:rPr>
          <w:noProof/>
        </w:rPr>
        <w:t>ABC Marketing Solutions currently relies on a phone system that is locally operated with no redirecting or cloud capabilities. This single point of failur</w:t>
      </w:r>
      <w:r w:rsidR="00BF55E5">
        <w:rPr>
          <w:noProof/>
        </w:rPr>
        <w:t xml:space="preserve">e violates the disaster recovery plan and should </w:t>
      </w:r>
      <w:r>
        <w:rPr>
          <w:noProof/>
        </w:rPr>
        <w:t xml:space="preserve">be mitigated by </w:t>
      </w:r>
      <w:r w:rsidR="005B3A8C">
        <w:rPr>
          <w:noProof/>
        </w:rPr>
        <w:t xml:space="preserve">contracting a cloud-based phone solution provider to </w:t>
      </w:r>
      <w:r w:rsidR="00A13D71">
        <w:rPr>
          <w:noProof/>
        </w:rPr>
        <w:t>set up call</w:t>
      </w:r>
      <w:r w:rsidR="00490F12">
        <w:rPr>
          <w:noProof/>
        </w:rPr>
        <w:t>-forwarding</w:t>
      </w:r>
      <w:r w:rsidR="00A13D71">
        <w:rPr>
          <w:noProof/>
        </w:rPr>
        <w:t xml:space="preserve"> and system functionality from a cloud location</w:t>
      </w:r>
      <w:r w:rsidR="00C81468">
        <w:rPr>
          <w:noProof/>
        </w:rPr>
        <w:t xml:space="preserve"> - </w:t>
      </w:r>
      <w:r w:rsidR="00A13D71">
        <w:rPr>
          <w:noProof/>
        </w:rPr>
        <w:t xml:space="preserve">even when </w:t>
      </w:r>
      <w:r w:rsidR="00085FFE">
        <w:rPr>
          <w:noProof/>
        </w:rPr>
        <w:t>local equiptment fails.</w:t>
      </w:r>
      <w:r w:rsidR="00564C50">
        <w:rPr>
          <w:noProof/>
        </w:rPr>
        <w:t xml:space="preserve"> Having reliable voice communication helps control disaster recovery and response efforts and improve business continuity statistics</w:t>
      </w:r>
      <w:r w:rsidR="00C81468">
        <w:rPr>
          <w:rFonts w:eastAsia="Times New Roman"/>
        </w:rPr>
        <w:t xml:space="preserve">. </w:t>
      </w:r>
      <w:proofErr w:type="gramStart"/>
      <w:r w:rsidR="00AC62A1" w:rsidRPr="00AC62A1">
        <w:rPr>
          <w:noProof/>
        </w:rPr>
        <w:t>(</w:t>
      </w:r>
      <w:proofErr w:type="gramEnd"/>
      <w:r w:rsidR="00AC62A1" w:rsidRPr="00AC62A1">
        <w:rPr>
          <w:noProof/>
        </w:rPr>
        <w:t>Bryan, 2019)</w:t>
      </w:r>
    </w:p>
    <w:p w14:paraId="78EDA6BE" w14:textId="5E5D98B2" w:rsidR="00D81F99" w:rsidRPr="00956C3B" w:rsidRDefault="00564C50" w:rsidP="007A4F0C">
      <w:pPr>
        <w:ind w:firstLine="720"/>
        <w:rPr>
          <w:noProof/>
        </w:rPr>
      </w:pPr>
      <w:r>
        <w:rPr>
          <w:noProof/>
        </w:rPr>
        <w:t>.</w:t>
      </w:r>
    </w:p>
    <w:p w14:paraId="06A49D08" w14:textId="5B77FF48" w:rsidR="004D0F77" w:rsidRPr="00354C3F" w:rsidRDefault="004D0F77" w:rsidP="004D0F77">
      <w:pPr>
        <w:rPr>
          <w:noProof/>
        </w:rPr>
      </w:pPr>
      <w:r>
        <w:rPr>
          <w:noProof/>
        </w:rPr>
        <w:tab/>
      </w:r>
      <w:r>
        <w:rPr>
          <w:noProof/>
        </w:rPr>
        <w:br w:type="page"/>
      </w:r>
    </w:p>
    <w:p w14:paraId="4FCA9F9E" w14:textId="4188DAB6" w:rsidR="00986F15" w:rsidRPr="00515EE9" w:rsidRDefault="00986F15" w:rsidP="00B5089C">
      <w:pPr>
        <w:pStyle w:val="Heading1"/>
        <w:rPr>
          <w:noProof/>
        </w:rPr>
      </w:pPr>
      <w:bookmarkStart w:id="9" w:name="_Toc181640477"/>
      <w:r>
        <w:rPr>
          <w:noProof/>
        </w:rPr>
        <w:lastRenderedPageBreak/>
        <mc:AlternateContent>
          <mc:Choice Requires="wps">
            <w:drawing>
              <wp:anchor distT="0" distB="0" distL="114300" distR="114300" simplePos="0" relativeHeight="251663360" behindDoc="0" locked="0" layoutInCell="1" allowOverlap="1" wp14:anchorId="2B5A601E" wp14:editId="45263212">
                <wp:simplePos x="0" y="0"/>
                <wp:positionH relativeFrom="margin">
                  <wp:posOffset>-22860</wp:posOffset>
                </wp:positionH>
                <wp:positionV relativeFrom="paragraph">
                  <wp:posOffset>335280</wp:posOffset>
                </wp:positionV>
                <wp:extent cx="5821680" cy="7620"/>
                <wp:effectExtent l="0" t="0" r="26670" b="30480"/>
                <wp:wrapNone/>
                <wp:docPr id="1990425007"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CC684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26.4pt" to="45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" strokecolor="#4a7ebb">
                <w10:wrap anchorx="margin"/>
              </v:line>
            </w:pict>
          </mc:Fallback>
        </mc:AlternateContent>
      </w:r>
      <w:r w:rsidR="00DE28A3" w:rsidRPr="00DE28A3">
        <w:rPr>
          <w:noProof/>
        </w:rPr>
        <w:t>DR/BC Plan Implementation</w:t>
      </w:r>
      <w:bookmarkEnd w:id="9"/>
    </w:p>
    <w:p w14:paraId="61500210" w14:textId="77777777" w:rsidR="005A08D1" w:rsidRDefault="005A08D1" w:rsidP="005A08D1">
      <w:pPr>
        <w:pStyle w:val="Heading3"/>
        <w:rPr>
          <w:noProof/>
        </w:rPr>
      </w:pPr>
      <w:bookmarkStart w:id="10" w:name="_Toc164637964"/>
      <w:bookmarkStart w:id="11" w:name="_Toc181640478"/>
      <w:r>
        <w:rPr>
          <w:noProof/>
        </w:rPr>
        <w:t>Mitigation Plans</w:t>
      </w:r>
      <w:bookmarkEnd w:id="10"/>
      <w:bookmarkEnd w:id="11"/>
    </w:p>
    <w:p w14:paraId="556C01E5" w14:textId="0A902BDA" w:rsidR="005A08D1" w:rsidRPr="006601E3" w:rsidRDefault="005A08D1" w:rsidP="006601E3">
      <w:pPr>
        <w:ind w:left="360"/>
        <w:rPr>
          <w:b/>
          <w:bCs/>
        </w:rPr>
      </w:pPr>
      <w:r w:rsidRPr="006601E3">
        <w:rPr>
          <w:b/>
          <w:bCs/>
        </w:rPr>
        <w:t xml:space="preserve">Prior to an </w:t>
      </w:r>
      <w:r w:rsidR="006601E3">
        <w:rPr>
          <w:b/>
          <w:bCs/>
        </w:rPr>
        <w:t>E</w:t>
      </w:r>
      <w:r w:rsidRPr="006601E3">
        <w:rPr>
          <w:b/>
          <w:bCs/>
        </w:rPr>
        <w:t>vent</w:t>
      </w:r>
    </w:p>
    <w:p w14:paraId="2B917F1E" w14:textId="596C01EE" w:rsidR="005A08D1" w:rsidRDefault="006601E3" w:rsidP="005A08D1">
      <w:pPr>
        <w:ind w:firstLine="360"/>
      </w:pPr>
      <w:r>
        <w:t>To</w:t>
      </w:r>
      <w:r w:rsidR="005A08D1">
        <w:t xml:space="preserve"> minimize loss</w:t>
      </w:r>
      <w:r w:rsidR="00242DD3">
        <w:t xml:space="preserve">es </w:t>
      </w:r>
      <w:r w:rsidR="005A08D1">
        <w:rPr>
          <w:i/>
          <w:iCs/>
        </w:rPr>
        <w:t>before</w:t>
      </w:r>
      <w:r w:rsidR="005A08D1">
        <w:t xml:space="preserve"> a disaster event takes place, there are a few important items that must be implemented in ABC Marketing Solutions’ DR/BC plan. First, a risk assessment which covers </w:t>
      </w:r>
      <w:r w:rsidR="005A08D1" w:rsidRPr="003E2617">
        <w:rPr>
          <w:u w:val="single"/>
        </w:rPr>
        <w:t>all</w:t>
      </w:r>
      <w:r w:rsidR="005A08D1">
        <w:t xml:space="preserve"> possible disasters and disruptions to business continuity should be clearly defined. This includes all possible hazards, natural disasters, vulnerabilities, human error, a</w:t>
      </w:r>
      <w:r w:rsidR="00242DD3">
        <w:t>nd additionally</w:t>
      </w:r>
      <w:r w:rsidR="005A08D1">
        <w:t xml:space="preserve"> creating an impact analysis to determine the criticality of these risks. The impact analysis should include all possible repercussions </w:t>
      </w:r>
      <w:r w:rsidR="005A08D1" w:rsidRPr="009A0DA0">
        <w:t>including</w:t>
      </w:r>
      <w:r w:rsidR="005A08D1">
        <w:t xml:space="preserve"> financial and operational impact. </w:t>
      </w:r>
    </w:p>
    <w:p w14:paraId="07C65BF9" w14:textId="3F769F98" w:rsidR="005A08D1" w:rsidRDefault="005A08D1" w:rsidP="005A08D1">
      <w:pPr>
        <w:ind w:firstLine="360"/>
      </w:pPr>
      <w:r>
        <w:t xml:space="preserve">Once a detailed risk assessment is established, it is important to implement a strategy for preventing and reducing these risks. The risk assessment and impact analysis should clearly outline a strategy so that the only thing left is </w:t>
      </w:r>
      <w:r w:rsidRPr="00A41B7B">
        <w:rPr>
          <w:u w:val="single"/>
        </w:rPr>
        <w:t>implementing</w:t>
      </w:r>
      <w:r>
        <w:t xml:space="preserve"> the required components. This include</w:t>
      </w:r>
      <w:r w:rsidR="005F71EA">
        <w:t>s</w:t>
      </w:r>
      <w:r>
        <w:t xml:space="preserve"> backup power supplies (UPS devices and backup generators), a physical security system (locks on doors, key access, personal ID cards), proper employee training procedures, redundant infrastructure wherever possible/necessary, off-si</w:t>
      </w:r>
      <w:r w:rsidR="00367828">
        <w:t>t</w:t>
      </w:r>
      <w:r>
        <w:t xml:space="preserve">e backup locations, up-to-date hardware/software, and more. As stated above, this list should be extremely detailed with </w:t>
      </w:r>
      <w:r w:rsidRPr="00230C47">
        <w:rPr>
          <w:i/>
          <w:iCs/>
        </w:rPr>
        <w:t xml:space="preserve">clear </w:t>
      </w:r>
      <w:r>
        <w:t>direction provided by the risk assessment, impact analysis, and availability requirements. With all of these details ironed out and documented, it is important to perform regular testing and constantly communicate test results to executive management as well as the DR/BC team.</w:t>
      </w:r>
    </w:p>
    <w:p w14:paraId="5FC30A2A" w14:textId="77777777" w:rsidR="005A08D1" w:rsidRDefault="005A08D1" w:rsidP="005A08D1">
      <w:pPr>
        <w:ind w:firstLine="360"/>
      </w:pPr>
    </w:p>
    <w:p w14:paraId="5869DBA0" w14:textId="77777777" w:rsidR="005A08D1" w:rsidRPr="00695AF6" w:rsidRDefault="005A08D1" w:rsidP="005A08D1">
      <w:pPr>
        <w:ind w:firstLine="360"/>
      </w:pPr>
    </w:p>
    <w:p w14:paraId="701B7851" w14:textId="49CC3AE8" w:rsidR="005A08D1" w:rsidRPr="006601E3" w:rsidRDefault="005A08D1" w:rsidP="006601E3">
      <w:pPr>
        <w:ind w:left="360"/>
        <w:rPr>
          <w:b/>
          <w:bCs/>
        </w:rPr>
      </w:pPr>
      <w:r w:rsidRPr="006601E3">
        <w:rPr>
          <w:b/>
          <w:bCs/>
        </w:rPr>
        <w:lastRenderedPageBreak/>
        <w:t xml:space="preserve">During an </w:t>
      </w:r>
      <w:r w:rsidR="006601E3">
        <w:rPr>
          <w:b/>
          <w:bCs/>
        </w:rPr>
        <w:t>E</w:t>
      </w:r>
      <w:r w:rsidRPr="006601E3">
        <w:rPr>
          <w:b/>
          <w:bCs/>
        </w:rPr>
        <w:t>vent</w:t>
      </w:r>
    </w:p>
    <w:p w14:paraId="68E3AA8B" w14:textId="77777777" w:rsidR="005A08D1" w:rsidRPr="00FB3E59" w:rsidRDefault="005A08D1" w:rsidP="005A08D1">
      <w:pPr>
        <w:ind w:firstLine="360"/>
      </w:pPr>
      <w:r>
        <w:t xml:space="preserve">While any organization would love to only test and simulate their disaster recovery plan, the unfortunate truth is that one day it will need to be utilized, and more importantly, it will need to </w:t>
      </w:r>
      <w:r w:rsidRPr="00CC4B88">
        <w:rPr>
          <w:u w:val="single"/>
        </w:rPr>
        <w:t>perform</w:t>
      </w:r>
      <w:r>
        <w:t xml:space="preserve">. The type of disaster does influence the response of the DR/BC plan; however, the steps required to continue business operations, recover data losses, and restore the business are well-defined in the plan and should be followed. After all, this plan is developed with the help of executive management, stakeholders, and professionals on the DR team, so the next step is </w:t>
      </w:r>
      <w:r w:rsidRPr="00372C55">
        <w:rPr>
          <w:i/>
          <w:iCs/>
        </w:rPr>
        <w:t>execution</w:t>
      </w:r>
      <w:r>
        <w:t>.</w:t>
      </w:r>
    </w:p>
    <w:p w14:paraId="01127EBA" w14:textId="2ED048D2" w:rsidR="005A08D1" w:rsidRPr="006601E3" w:rsidRDefault="005A08D1" w:rsidP="006601E3">
      <w:pPr>
        <w:ind w:left="360"/>
        <w:rPr>
          <w:b/>
          <w:bCs/>
        </w:rPr>
      </w:pPr>
      <w:r w:rsidRPr="006601E3">
        <w:rPr>
          <w:b/>
          <w:bCs/>
        </w:rPr>
        <w:t xml:space="preserve">After an </w:t>
      </w:r>
      <w:r w:rsidR="006601E3">
        <w:rPr>
          <w:b/>
          <w:bCs/>
        </w:rPr>
        <w:t>E</w:t>
      </w:r>
      <w:r w:rsidRPr="006601E3">
        <w:rPr>
          <w:b/>
          <w:bCs/>
        </w:rPr>
        <w:t>vent</w:t>
      </w:r>
    </w:p>
    <w:p w14:paraId="3D944C15" w14:textId="5C03AE78" w:rsidR="005A08D1" w:rsidRPr="00FB3E59" w:rsidRDefault="005A08D1" w:rsidP="005A08D1">
      <w:pPr>
        <w:ind w:firstLine="360"/>
      </w:pPr>
      <w:r>
        <w:t xml:space="preserve">At the conclusion of an event, it is important to test operational abilities and ensure that the plan was effective in mitigating the disaster and continuing business operations. Once these tests are verified, documentation and audits are saved and reviewed by the DR team and those involved in the recovery process. There is some light in a disaster recovery event which includes the ability to learn from the experience and adjust the DR/BC plan accordingly. If there’s one thing that is certain, it’s that a DR/BC plan is never set in stone. They are </w:t>
      </w:r>
      <w:proofErr w:type="gramStart"/>
      <w:r>
        <w:t>ever</w:t>
      </w:r>
      <w:r w:rsidR="007165BB">
        <w:t>-</w:t>
      </w:r>
      <w:r>
        <w:t>evolving</w:t>
      </w:r>
      <w:proofErr w:type="gramEnd"/>
      <w:r>
        <w:t xml:space="preserve"> and require constant care, maintenance, and testing.</w:t>
      </w:r>
    </w:p>
    <w:p w14:paraId="7D37A967" w14:textId="77777777" w:rsidR="005A08D1" w:rsidRDefault="005A08D1" w:rsidP="005A08D1">
      <w:pPr>
        <w:pStyle w:val="Heading3"/>
        <w:tabs>
          <w:tab w:val="left" w:pos="1244"/>
        </w:tabs>
        <w:rPr>
          <w:noProof/>
        </w:rPr>
      </w:pPr>
      <w:bookmarkStart w:id="12" w:name="_Toc164637965"/>
      <w:bookmarkStart w:id="13" w:name="_Toc181640479"/>
      <w:r>
        <w:rPr>
          <w:noProof/>
        </w:rPr>
        <w:t>Policie</w:t>
      </w:r>
      <w:bookmarkEnd w:id="12"/>
      <w:r>
        <w:rPr>
          <w:noProof/>
        </w:rPr>
        <w:t>s and Procedures of the DRP</w:t>
      </w:r>
      <w:bookmarkEnd w:id="13"/>
    </w:p>
    <w:p w14:paraId="5B6ACFAC" w14:textId="77777777" w:rsidR="005A08D1" w:rsidRDefault="005A08D1" w:rsidP="005A08D1">
      <w:pPr>
        <w:ind w:firstLine="360"/>
      </w:pPr>
      <w:r>
        <w:t>Step one of recovery is to open lines of communication (utilizing UC) to connect the organization to a single communication platform. The next step is to assess the damage and coordinate recovery efforts based on this discovery. It is beneficial to refer to the impact analysis and risk assessment to assist with decision making and mitigation strategies.</w:t>
      </w:r>
    </w:p>
    <w:p w14:paraId="2BADF20C" w14:textId="5939A37B" w:rsidR="005A08D1" w:rsidRDefault="005A08D1" w:rsidP="005A08D1">
      <w:pPr>
        <w:ind w:firstLine="360"/>
        <w:rPr>
          <w:rFonts w:eastAsia="Times New Roman"/>
        </w:rPr>
      </w:pPr>
      <w:r>
        <w:lastRenderedPageBreak/>
        <w:t xml:space="preserve"> For many organizations, including ABC Marketing Solutions, it is extremely important for business continuity to be prioritized so that during the event, services can still be provided to clients. For data center recovery, this means quickly recovering data from off-site (hot site) locations and providing the organization with the means to access data and continue normal operations. In the event of a network failure, it is important to utilize redundant infrastructure and failover techniques to keep the network afloat. Lastly, in the event of a human-caused or natural disaster, it is important to ensure that all critical equipment or software fails over to off-site cloud locations and is replaced or repaired as soon as possible</w:t>
      </w:r>
      <w:r w:rsidR="00AD0052">
        <w:t>.</w:t>
      </w:r>
      <w:r w:rsidRPr="009B25F4">
        <w:t xml:space="preserve"> </w:t>
      </w:r>
      <w:r w:rsidRPr="009B25F4">
        <w:rPr>
          <w:rFonts w:eastAsia="Times New Roman"/>
        </w:rPr>
        <w:t>(</w:t>
      </w:r>
      <w:r w:rsidRPr="009B25F4">
        <w:rPr>
          <w:rFonts w:eastAsia="Times New Roman"/>
          <w:i/>
          <w:iCs/>
        </w:rPr>
        <w:t>What Is Disaster Recovery? - Features and Best Practices</w:t>
      </w:r>
      <w:r w:rsidRPr="009B25F4">
        <w:rPr>
          <w:rFonts w:eastAsia="Times New Roman"/>
        </w:rPr>
        <w:t>, 2024)</w:t>
      </w:r>
    </w:p>
    <w:p w14:paraId="4B2B73CD" w14:textId="77777777" w:rsidR="005A08D1" w:rsidRPr="001935C2" w:rsidRDefault="005A08D1" w:rsidP="005A08D1">
      <w:pPr>
        <w:pStyle w:val="Heading3"/>
        <w:rPr>
          <w:rFonts w:eastAsia="Times New Roman"/>
        </w:rPr>
      </w:pPr>
      <w:bookmarkStart w:id="14" w:name="_Toc181640480"/>
      <w:r>
        <w:rPr>
          <w:rFonts w:eastAsia="Times New Roman"/>
        </w:rPr>
        <w:t>Who is Responsible for Writing Procedures?</w:t>
      </w:r>
      <w:bookmarkEnd w:id="14"/>
    </w:p>
    <w:p w14:paraId="5D065736" w14:textId="0FC60023" w:rsidR="005A08D1" w:rsidRDefault="005A08D1" w:rsidP="005A08D1">
      <w:pPr>
        <w:ind w:firstLine="360"/>
      </w:pPr>
      <w:r>
        <w:t xml:space="preserve">Specific procedures that must be included in the DR/BC plan will often change depending on many factors, such as company growth, changes to infrastructure, budget, etc., but these procedures should always be </w:t>
      </w:r>
      <w:r w:rsidR="00A95E19">
        <w:t>documented</w:t>
      </w:r>
      <w:r>
        <w:t xml:space="preserve"> and collaboratively </w:t>
      </w:r>
      <w:r w:rsidR="00C615A6">
        <w:t xml:space="preserve">outlined </w:t>
      </w:r>
      <w:r>
        <w:t xml:space="preserve">between the DR team, executive management, and stakeholders. </w:t>
      </w:r>
    </w:p>
    <w:p w14:paraId="574CA75B" w14:textId="2E118FE9" w:rsidR="005A08D1" w:rsidRDefault="005A08D1" w:rsidP="005A08D1">
      <w:pPr>
        <w:pStyle w:val="Heading3"/>
      </w:pPr>
      <w:bookmarkStart w:id="15" w:name="_Toc181640481"/>
      <w:r>
        <w:t>Approvals</w:t>
      </w:r>
      <w:bookmarkEnd w:id="15"/>
    </w:p>
    <w:p w14:paraId="32BD27C0" w14:textId="77BE908A" w:rsidR="005A08D1" w:rsidRDefault="00845556" w:rsidP="005A08D1">
      <w:pPr>
        <w:ind w:firstLine="360"/>
      </w:pPr>
      <w:r>
        <w:t>Approval is</w:t>
      </w:r>
      <w:r w:rsidR="005A08D1">
        <w:t xml:space="preserve"> required to instill these policies and procedures</w:t>
      </w:r>
      <w:r w:rsidR="008B0626">
        <w:t xml:space="preserve"> and</w:t>
      </w:r>
      <w:r w:rsidR="005A08D1">
        <w:t xml:space="preserve"> must be provided by executive management and stakeholders. After all, the DR/BC </w:t>
      </w:r>
      <w:r w:rsidR="00FD5017">
        <w:t>team</w:t>
      </w:r>
      <w:r w:rsidR="005A08D1">
        <w:t xml:space="preserve"> </w:t>
      </w:r>
      <w:r w:rsidR="00B917B9">
        <w:t>may be more</w:t>
      </w:r>
      <w:r w:rsidR="005A08D1">
        <w:t xml:space="preserve"> knowledgeable about </w:t>
      </w:r>
      <w:r w:rsidR="005A08D1" w:rsidRPr="00FD5017">
        <w:rPr>
          <w:i/>
          <w:iCs/>
        </w:rPr>
        <w:t>how</w:t>
      </w:r>
      <w:r w:rsidR="005A08D1">
        <w:t xml:space="preserve"> to execute the plan than executives, but they are not able to create any procedures unless a contract is approved to provide adequate funding to the team.</w:t>
      </w:r>
    </w:p>
    <w:p w14:paraId="1DAAB47D" w14:textId="77777777" w:rsidR="005A08D1" w:rsidRDefault="005A08D1" w:rsidP="005A08D1">
      <w:pPr>
        <w:ind w:firstLine="360"/>
      </w:pPr>
    </w:p>
    <w:p w14:paraId="38DADAAE" w14:textId="77777777" w:rsidR="005A08D1" w:rsidRPr="00FB3E59" w:rsidRDefault="005A08D1" w:rsidP="005A08D1">
      <w:pPr>
        <w:ind w:firstLine="360"/>
      </w:pPr>
    </w:p>
    <w:p w14:paraId="3F0412B0" w14:textId="77777777" w:rsidR="005A08D1" w:rsidRDefault="005A08D1" w:rsidP="005A08D1">
      <w:pPr>
        <w:pStyle w:val="Heading3"/>
        <w:rPr>
          <w:noProof/>
        </w:rPr>
      </w:pPr>
      <w:bookmarkStart w:id="16" w:name="_Toc164637966"/>
      <w:bookmarkStart w:id="17" w:name="_Toc181640482"/>
      <w:r>
        <w:rPr>
          <w:noProof/>
        </w:rPr>
        <w:lastRenderedPageBreak/>
        <w:t>Training</w:t>
      </w:r>
      <w:bookmarkEnd w:id="16"/>
      <w:bookmarkEnd w:id="17"/>
    </w:p>
    <w:p w14:paraId="1A4DBCBC" w14:textId="77777777" w:rsidR="005A08D1" w:rsidRPr="00FD5017" w:rsidRDefault="005A08D1" w:rsidP="005A08D1">
      <w:pPr>
        <w:numPr>
          <w:ilvl w:val="1"/>
          <w:numId w:val="13"/>
        </w:numPr>
        <w:rPr>
          <w:b/>
          <w:bCs/>
        </w:rPr>
      </w:pPr>
      <w:r w:rsidRPr="00FD5017">
        <w:rPr>
          <w:b/>
          <w:bCs/>
        </w:rPr>
        <w:t>Executive</w:t>
      </w:r>
    </w:p>
    <w:p w14:paraId="334E471F" w14:textId="77777777" w:rsidR="005A08D1" w:rsidRPr="00784581" w:rsidRDefault="005A08D1" w:rsidP="005A08D1">
      <w:pPr>
        <w:ind w:left="360" w:firstLine="360"/>
      </w:pPr>
      <w:r>
        <w:t>At the executive level, members should be trained in the importance of disaster recovery and business continuity. They should be in-tune with risk assessments and impact analyses so that they are well-informed and able to make critical decisions that the organization relies on.</w:t>
      </w:r>
    </w:p>
    <w:p w14:paraId="5D0B4D65" w14:textId="77777777" w:rsidR="005A08D1" w:rsidRPr="00FD5017" w:rsidRDefault="005A08D1" w:rsidP="005A08D1">
      <w:pPr>
        <w:numPr>
          <w:ilvl w:val="1"/>
          <w:numId w:val="13"/>
        </w:numPr>
        <w:rPr>
          <w:b/>
          <w:bCs/>
        </w:rPr>
      </w:pPr>
      <w:r w:rsidRPr="00FD5017">
        <w:rPr>
          <w:b/>
          <w:bCs/>
        </w:rPr>
        <w:t>DR/BC team</w:t>
      </w:r>
    </w:p>
    <w:p w14:paraId="15A5136E" w14:textId="72E5C0FF" w:rsidR="005A08D1" w:rsidRPr="00784581" w:rsidRDefault="005A08D1" w:rsidP="005A08D1">
      <w:pPr>
        <w:ind w:left="360" w:firstLine="360"/>
      </w:pPr>
      <w:r>
        <w:t xml:space="preserve">The DR/BC team will require constant training to ensure that all necessary precautions are taken to prevent disasters. If an incident occurs, they should be trained </w:t>
      </w:r>
      <w:proofErr w:type="gramStart"/>
      <w:r w:rsidR="00010817">
        <w:t>on</w:t>
      </w:r>
      <w:proofErr w:type="gramEnd"/>
      <w:r>
        <w:t xml:space="preserve"> their individual duties and given all required information to allow them to perform their duties at a high level. For instance, the IT team should have extensive knowledge and documentation about the current infrastructure, assets, devices, software, and so on. </w:t>
      </w:r>
    </w:p>
    <w:p w14:paraId="78E72079" w14:textId="77777777" w:rsidR="005A08D1" w:rsidRPr="00FD5017" w:rsidRDefault="005A08D1" w:rsidP="005A08D1">
      <w:pPr>
        <w:numPr>
          <w:ilvl w:val="1"/>
          <w:numId w:val="13"/>
        </w:numPr>
        <w:rPr>
          <w:b/>
          <w:bCs/>
        </w:rPr>
      </w:pPr>
      <w:r w:rsidRPr="00FD5017">
        <w:rPr>
          <w:b/>
          <w:bCs/>
        </w:rPr>
        <w:t>Middle managers</w:t>
      </w:r>
    </w:p>
    <w:p w14:paraId="55D5C707" w14:textId="7C8EA73E" w:rsidR="005A08D1" w:rsidRPr="00784581" w:rsidRDefault="005A08D1" w:rsidP="005A08D1">
      <w:pPr>
        <w:ind w:left="360" w:firstLine="360"/>
      </w:pPr>
      <w:r>
        <w:t>Middle managers have very important roles to connect upper management to DR/BC teams, meaning they should be trained to easily bridge this communication gap. This includes extensive knowledge of the team’s duties as well as how they pertain to upper management and</w:t>
      </w:r>
      <w:r w:rsidR="00911F61">
        <w:t xml:space="preserve"> the</w:t>
      </w:r>
      <w:r>
        <w:t xml:space="preserve"> decisions that need to be made. </w:t>
      </w:r>
    </w:p>
    <w:p w14:paraId="0541482A" w14:textId="77777777" w:rsidR="005A08D1" w:rsidRPr="00FD5017" w:rsidRDefault="005A08D1" w:rsidP="005A08D1">
      <w:pPr>
        <w:numPr>
          <w:ilvl w:val="1"/>
          <w:numId w:val="13"/>
        </w:numPr>
        <w:rPr>
          <w:b/>
          <w:bCs/>
        </w:rPr>
      </w:pPr>
      <w:r w:rsidRPr="00FD5017">
        <w:rPr>
          <w:b/>
          <w:bCs/>
        </w:rPr>
        <w:t>Department heads</w:t>
      </w:r>
    </w:p>
    <w:p w14:paraId="347A26F6" w14:textId="77777777" w:rsidR="005A08D1" w:rsidRDefault="005A08D1" w:rsidP="005A08D1">
      <w:pPr>
        <w:ind w:left="360" w:firstLine="360"/>
      </w:pPr>
      <w:r>
        <w:t xml:space="preserve">Just as middle managers must bridge communication between teams and executives, department heads must act as a liaison between middle managers and individual departments of the DR/BC team. </w:t>
      </w:r>
    </w:p>
    <w:p w14:paraId="4D356B95" w14:textId="77777777" w:rsidR="005A08D1" w:rsidRPr="00784581" w:rsidRDefault="005A08D1" w:rsidP="005A08D1">
      <w:pPr>
        <w:ind w:left="360" w:firstLine="360"/>
      </w:pPr>
    </w:p>
    <w:p w14:paraId="156D0028" w14:textId="77777777" w:rsidR="005A08D1" w:rsidRPr="00FD5017" w:rsidRDefault="005A08D1" w:rsidP="005A08D1">
      <w:pPr>
        <w:numPr>
          <w:ilvl w:val="1"/>
          <w:numId w:val="13"/>
        </w:numPr>
        <w:rPr>
          <w:b/>
          <w:bCs/>
        </w:rPr>
      </w:pPr>
      <w:r w:rsidRPr="00FD5017">
        <w:rPr>
          <w:b/>
          <w:bCs/>
        </w:rPr>
        <w:lastRenderedPageBreak/>
        <w:t>Employees</w:t>
      </w:r>
    </w:p>
    <w:p w14:paraId="11ABCDE2" w14:textId="4A06336C" w:rsidR="005A08D1" w:rsidRPr="00784581" w:rsidRDefault="005A08D1" w:rsidP="005A08D1">
      <w:pPr>
        <w:ind w:left="360" w:firstLine="360"/>
      </w:pPr>
      <w:r>
        <w:t xml:space="preserve">Employees should not only be trained in how to perform their required recovery duties, but also in how to prevent user/human errors. Although the turnover rate of employees may be higher than </w:t>
      </w:r>
      <w:r w:rsidR="002A6F0E">
        <w:t xml:space="preserve">other positions </w:t>
      </w:r>
      <w:r>
        <w:t xml:space="preserve">(management), it is important to quickly train them in the importance and criticality of their roles and responsibilities. </w:t>
      </w:r>
    </w:p>
    <w:p w14:paraId="0706184B" w14:textId="77777777" w:rsidR="005A08D1" w:rsidRPr="00FD5017" w:rsidRDefault="005A08D1" w:rsidP="005A08D1">
      <w:pPr>
        <w:numPr>
          <w:ilvl w:val="1"/>
          <w:numId w:val="13"/>
        </w:numPr>
        <w:rPr>
          <w:b/>
          <w:bCs/>
        </w:rPr>
      </w:pPr>
      <w:r w:rsidRPr="00FD5017">
        <w:rPr>
          <w:b/>
          <w:bCs/>
        </w:rPr>
        <w:t>Suppliers</w:t>
      </w:r>
    </w:p>
    <w:p w14:paraId="0FDEA9C6" w14:textId="0F3E72CC" w:rsidR="005A08D1" w:rsidRPr="00FB3E59" w:rsidRDefault="005A08D1" w:rsidP="005A08D1">
      <w:pPr>
        <w:ind w:left="360" w:firstLine="360"/>
      </w:pPr>
      <w:r>
        <w:t xml:space="preserve">Suppliers are often forgotten about in DR/BC training efforts; however, ensuring that suppliers are aware of recovery methods </w:t>
      </w:r>
      <w:r w:rsidR="00E3526F">
        <w:t xml:space="preserve">and </w:t>
      </w:r>
      <w:r>
        <w:t xml:space="preserve">continuing </w:t>
      </w:r>
      <w:r w:rsidR="00E3526F">
        <w:t>the</w:t>
      </w:r>
      <w:r>
        <w:t xml:space="preserve"> use</w:t>
      </w:r>
      <w:r w:rsidR="00E3526F">
        <w:t xml:space="preserve"> of</w:t>
      </w:r>
      <w:r>
        <w:t xml:space="preserve"> supplier services is very important to business continuity.</w:t>
      </w:r>
    </w:p>
    <w:p w14:paraId="6C23D111" w14:textId="31369886" w:rsidR="005A08D1" w:rsidRDefault="005A08D1" w:rsidP="005A08D1">
      <w:pPr>
        <w:pStyle w:val="Heading3"/>
        <w:rPr>
          <w:noProof/>
        </w:rPr>
      </w:pPr>
      <w:bookmarkStart w:id="18" w:name="_Toc164637967"/>
      <w:bookmarkStart w:id="19" w:name="_Toc181640483"/>
      <w:r>
        <w:rPr>
          <w:noProof/>
        </w:rPr>
        <w:t>Emergency Response Team</w:t>
      </w:r>
      <w:bookmarkEnd w:id="18"/>
      <w:r w:rsidR="00A26866">
        <w:rPr>
          <w:noProof/>
        </w:rPr>
        <w:t xml:space="preserve"> (ERT)</w:t>
      </w:r>
      <w:bookmarkEnd w:id="19"/>
    </w:p>
    <w:p w14:paraId="35186599" w14:textId="5737EF36" w:rsidR="005A08D1" w:rsidRDefault="005A08D1" w:rsidP="005A08D1">
      <w:r>
        <w:tab/>
        <w:t xml:space="preserve">The emergency response team at ABC Marketing Solutions should </w:t>
      </w:r>
      <w:r w:rsidR="00A26866">
        <w:t>involve</w:t>
      </w:r>
      <w:r>
        <w:t xml:space="preserve"> the entire DR/BC team, </w:t>
      </w:r>
      <w:r w:rsidR="00A26866">
        <w:t>including</w:t>
      </w:r>
      <w:r>
        <w:t xml:space="preserve"> employees, department heads, middle managers, and executive management. The ERT is triggered by a disaster where each team member or team plays a critical role: </w:t>
      </w:r>
    </w:p>
    <w:p w14:paraId="03FE7222" w14:textId="77777777" w:rsidR="005A08D1" w:rsidRPr="005F4BF7" w:rsidRDefault="005A08D1" w:rsidP="005A08D1">
      <w:pPr>
        <w:pStyle w:val="ListParagraph"/>
        <w:numPr>
          <w:ilvl w:val="0"/>
          <w:numId w:val="15"/>
        </w:numPr>
        <w:rPr>
          <w:rFonts w:ascii="Times New Roman" w:hAnsi="Times New Roman" w:cs="Times New Roman"/>
          <w:sz w:val="24"/>
        </w:rPr>
      </w:pPr>
      <w:r w:rsidRPr="005F4BF7">
        <w:rPr>
          <w:rFonts w:ascii="Times New Roman" w:hAnsi="Times New Roman" w:cs="Times New Roman"/>
          <w:sz w:val="24"/>
        </w:rPr>
        <w:t>DR/BC team assesses risk and impact, presenting this information to department heads.</w:t>
      </w:r>
    </w:p>
    <w:p w14:paraId="536D23C5" w14:textId="77777777" w:rsidR="005A08D1" w:rsidRPr="005F4BF7" w:rsidRDefault="005A08D1" w:rsidP="005A08D1">
      <w:pPr>
        <w:pStyle w:val="ListParagraph"/>
        <w:numPr>
          <w:ilvl w:val="0"/>
          <w:numId w:val="15"/>
        </w:numPr>
        <w:rPr>
          <w:rFonts w:ascii="Times New Roman" w:hAnsi="Times New Roman" w:cs="Times New Roman"/>
          <w:sz w:val="24"/>
        </w:rPr>
      </w:pPr>
      <w:r w:rsidRPr="005F4BF7">
        <w:rPr>
          <w:rFonts w:ascii="Times New Roman" w:hAnsi="Times New Roman" w:cs="Times New Roman"/>
          <w:sz w:val="24"/>
        </w:rPr>
        <w:t>Department heads will oversee these efforts and communicate their findings to middle managers.</w:t>
      </w:r>
    </w:p>
    <w:p w14:paraId="1D0216DC" w14:textId="77777777" w:rsidR="005A08D1" w:rsidRPr="005F4BF7" w:rsidRDefault="005A08D1" w:rsidP="005A08D1">
      <w:pPr>
        <w:pStyle w:val="ListParagraph"/>
        <w:numPr>
          <w:ilvl w:val="0"/>
          <w:numId w:val="15"/>
        </w:numPr>
        <w:rPr>
          <w:rFonts w:ascii="Times New Roman" w:hAnsi="Times New Roman" w:cs="Times New Roman"/>
          <w:sz w:val="24"/>
        </w:rPr>
      </w:pPr>
      <w:r w:rsidRPr="005F4BF7">
        <w:rPr>
          <w:rFonts w:ascii="Times New Roman" w:hAnsi="Times New Roman" w:cs="Times New Roman"/>
          <w:sz w:val="24"/>
        </w:rPr>
        <w:t>Middle managers will communicate with executive managers to request guidance (approval).</w:t>
      </w:r>
    </w:p>
    <w:p w14:paraId="7433A4AD" w14:textId="6CDF385B" w:rsidR="005A08D1" w:rsidRPr="005F4BF7" w:rsidRDefault="005A08D1" w:rsidP="005A08D1">
      <w:pPr>
        <w:pStyle w:val="ListParagraph"/>
        <w:numPr>
          <w:ilvl w:val="0"/>
          <w:numId w:val="15"/>
        </w:numPr>
        <w:rPr>
          <w:rFonts w:ascii="Times New Roman" w:hAnsi="Times New Roman" w:cs="Times New Roman"/>
          <w:sz w:val="24"/>
        </w:rPr>
      </w:pPr>
      <w:r w:rsidRPr="005F4BF7">
        <w:rPr>
          <w:rFonts w:ascii="Times New Roman" w:hAnsi="Times New Roman" w:cs="Times New Roman"/>
          <w:sz w:val="24"/>
        </w:rPr>
        <w:t xml:space="preserve">Executive managers will take </w:t>
      </w:r>
      <w:r w:rsidR="00A26866" w:rsidRPr="005F4BF7">
        <w:rPr>
          <w:rFonts w:ascii="Times New Roman" w:hAnsi="Times New Roman" w:cs="Times New Roman"/>
          <w:sz w:val="24"/>
        </w:rPr>
        <w:t>all</w:t>
      </w:r>
      <w:r w:rsidRPr="005F4BF7">
        <w:rPr>
          <w:rFonts w:ascii="Times New Roman" w:hAnsi="Times New Roman" w:cs="Times New Roman"/>
          <w:sz w:val="24"/>
        </w:rPr>
        <w:t xml:space="preserve"> </w:t>
      </w:r>
      <w:r w:rsidR="006025A0" w:rsidRPr="005F4BF7">
        <w:rPr>
          <w:rFonts w:ascii="Times New Roman" w:hAnsi="Times New Roman" w:cs="Times New Roman"/>
          <w:sz w:val="24"/>
        </w:rPr>
        <w:t>the information</w:t>
      </w:r>
      <w:r w:rsidRPr="005F4BF7">
        <w:rPr>
          <w:rFonts w:ascii="Times New Roman" w:hAnsi="Times New Roman" w:cs="Times New Roman"/>
          <w:sz w:val="24"/>
        </w:rPr>
        <w:t xml:space="preserve"> given to them to </w:t>
      </w:r>
      <w:proofErr w:type="gramStart"/>
      <w:r w:rsidRPr="005F4BF7">
        <w:rPr>
          <w:rFonts w:ascii="Times New Roman" w:hAnsi="Times New Roman" w:cs="Times New Roman"/>
          <w:sz w:val="24"/>
        </w:rPr>
        <w:t>make a decision</w:t>
      </w:r>
      <w:proofErr w:type="gramEnd"/>
      <w:r w:rsidRPr="005F4BF7">
        <w:rPr>
          <w:rFonts w:ascii="Times New Roman" w:hAnsi="Times New Roman" w:cs="Times New Roman"/>
          <w:sz w:val="24"/>
        </w:rPr>
        <w:t xml:space="preserve"> and provide approval </w:t>
      </w:r>
      <w:proofErr w:type="gramStart"/>
      <w:r w:rsidRPr="005F4BF7">
        <w:rPr>
          <w:rFonts w:ascii="Times New Roman" w:hAnsi="Times New Roman" w:cs="Times New Roman"/>
          <w:sz w:val="24"/>
        </w:rPr>
        <w:t>to</w:t>
      </w:r>
      <w:proofErr w:type="gramEnd"/>
      <w:r w:rsidRPr="005F4BF7">
        <w:rPr>
          <w:rFonts w:ascii="Times New Roman" w:hAnsi="Times New Roman" w:cs="Times New Roman"/>
          <w:sz w:val="24"/>
        </w:rPr>
        <w:t xml:space="preserve"> the middle managers.</w:t>
      </w:r>
    </w:p>
    <w:p w14:paraId="7C4167DF" w14:textId="77777777" w:rsidR="005A08D1" w:rsidRPr="005F4BF7" w:rsidRDefault="005A08D1" w:rsidP="005A08D1">
      <w:pPr>
        <w:pStyle w:val="ListParagraph"/>
        <w:numPr>
          <w:ilvl w:val="0"/>
          <w:numId w:val="15"/>
        </w:numPr>
        <w:rPr>
          <w:rFonts w:ascii="Times New Roman" w:hAnsi="Times New Roman" w:cs="Times New Roman"/>
          <w:sz w:val="24"/>
        </w:rPr>
      </w:pPr>
      <w:r w:rsidRPr="005F4BF7">
        <w:rPr>
          <w:rFonts w:ascii="Times New Roman" w:hAnsi="Times New Roman" w:cs="Times New Roman"/>
          <w:sz w:val="24"/>
        </w:rPr>
        <w:lastRenderedPageBreak/>
        <w:t>Middle managers will communicate the approval and additional information (if applicable) to the department heads.</w:t>
      </w:r>
    </w:p>
    <w:p w14:paraId="26904692" w14:textId="03C0C32D" w:rsidR="002C3F8D" w:rsidRPr="0015647F" w:rsidRDefault="005A08D1" w:rsidP="00784581">
      <w:pPr>
        <w:pStyle w:val="ListParagraph"/>
        <w:numPr>
          <w:ilvl w:val="0"/>
          <w:numId w:val="15"/>
        </w:numPr>
        <w:rPr>
          <w:rFonts w:ascii="Times New Roman" w:hAnsi="Times New Roman" w:cs="Times New Roman"/>
          <w:sz w:val="24"/>
        </w:rPr>
      </w:pPr>
      <w:r w:rsidRPr="005F4BF7">
        <w:rPr>
          <w:rFonts w:ascii="Times New Roman" w:hAnsi="Times New Roman" w:cs="Times New Roman"/>
          <w:sz w:val="24"/>
        </w:rPr>
        <w:t>Department heads and DR/BC teams will work together to mitigate the disaster and quickly restore operations.</w:t>
      </w:r>
    </w:p>
    <w:p w14:paraId="655BA7D7" w14:textId="5C53B01D" w:rsidR="00986F15" w:rsidRPr="00515EE9" w:rsidRDefault="00986F15" w:rsidP="00B5089C">
      <w:pPr>
        <w:pStyle w:val="Heading1"/>
        <w:rPr>
          <w:noProof/>
        </w:rPr>
      </w:pPr>
      <w:bookmarkStart w:id="20" w:name="_Toc181640484"/>
      <w:r>
        <w:rPr>
          <w:noProof/>
        </w:rPr>
        <mc:AlternateContent>
          <mc:Choice Requires="wps">
            <w:drawing>
              <wp:anchor distT="0" distB="0" distL="114300" distR="114300" simplePos="0" relativeHeight="251664384" behindDoc="0" locked="0" layoutInCell="1" allowOverlap="1" wp14:anchorId="0842D201" wp14:editId="42D4726A">
                <wp:simplePos x="0" y="0"/>
                <wp:positionH relativeFrom="margin">
                  <wp:posOffset>-53340</wp:posOffset>
                </wp:positionH>
                <wp:positionV relativeFrom="paragraph">
                  <wp:posOffset>594360</wp:posOffset>
                </wp:positionV>
                <wp:extent cx="5821680" cy="7620"/>
                <wp:effectExtent l="0" t="0" r="26670" b="30480"/>
                <wp:wrapNone/>
                <wp:docPr id="1309686913" name="Straight Connector 1"/>
                <wp:cNvGraphicFramePr/>
                <a:graphic xmlns:a="http://schemas.openxmlformats.org/drawingml/2006/main">
                  <a:graphicData uri="http://schemas.microsoft.com/office/word/2010/wordprocessingShape">
                    <wps:wsp>
                      <wps:cNvCnPr/>
                      <wps:spPr>
                        <a:xfrm>
                          <a:off x="0" y="0"/>
                          <a:ext cx="582168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6A299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pt,46.8pt" to="454.2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" strokecolor="#4a7ebb">
                <w10:wrap anchorx="margin"/>
              </v:line>
            </w:pict>
          </mc:Fallback>
        </mc:AlternateContent>
      </w:r>
      <w:r w:rsidR="00DE28A3" w:rsidRPr="00DE28A3">
        <w:rPr>
          <w:noProof/>
        </w:rPr>
        <w:t>Testing and Maintenance</w:t>
      </w:r>
      <w:bookmarkEnd w:id="20"/>
    </w:p>
    <w:p w14:paraId="7A46A69C" w14:textId="38F54B03" w:rsidR="00EE1266" w:rsidRDefault="00EE1266" w:rsidP="00EE1266">
      <w:pPr>
        <w:pStyle w:val="Heading3"/>
        <w:rPr>
          <w:shd w:val="clear" w:color="auto" w:fill="FFFFFF"/>
        </w:rPr>
      </w:pPr>
      <w:bookmarkStart w:id="21" w:name="_Toc181640485"/>
      <w:r w:rsidRPr="00EE1266">
        <w:rPr>
          <w:shd w:val="clear" w:color="auto" w:fill="FFFFFF"/>
        </w:rPr>
        <w:t>Testing</w:t>
      </w:r>
      <w:r w:rsidR="0015647F">
        <w:rPr>
          <w:shd w:val="clear" w:color="auto" w:fill="FFFFFF"/>
        </w:rPr>
        <w:t xml:space="preserve"> Example</w:t>
      </w:r>
      <w:bookmarkEnd w:id="21"/>
    </w:p>
    <w:p w14:paraId="3A31CC77" w14:textId="22DBFA34" w:rsidR="00532ADD" w:rsidRDefault="00532ADD" w:rsidP="00532ADD">
      <w:r>
        <w:tab/>
        <w:t xml:space="preserve">During </w:t>
      </w:r>
      <w:r w:rsidR="00007FD6">
        <w:t>a scheduled test of the DR/BC plan, systems were reported to be taken offline</w:t>
      </w:r>
      <w:r w:rsidR="00323AEC">
        <w:t xml:space="preserve"> and</w:t>
      </w:r>
      <w:r w:rsidR="00A8243F">
        <w:t xml:space="preserve"> not properly restored. Additionally, d</w:t>
      </w:r>
      <w:r w:rsidR="00611920">
        <w:t>atabases were corrupted, and all communications</w:t>
      </w:r>
      <w:r w:rsidR="002B3555">
        <w:t xml:space="preserve"> </w:t>
      </w:r>
      <w:r w:rsidR="00611920">
        <w:t xml:space="preserve">have been lost. </w:t>
      </w:r>
      <w:r w:rsidR="00A8243F">
        <w:t xml:space="preserve">This is a complete failure of the plan; however, </w:t>
      </w:r>
      <w:r w:rsidR="003329AC">
        <w:t xml:space="preserve">according to </w:t>
      </w:r>
      <w:r w:rsidR="003329AC" w:rsidRPr="003329AC">
        <w:rPr>
          <w:rFonts w:eastAsia="Times New Roman"/>
        </w:rPr>
        <w:t>Ton (2017)</w:t>
      </w:r>
      <w:r w:rsidR="003329AC">
        <w:rPr>
          <w:rFonts w:eastAsia="Times New Roman"/>
        </w:rPr>
        <w:t xml:space="preserve">, </w:t>
      </w:r>
      <w:r w:rsidR="00A8243F">
        <w:t>there is no</w:t>
      </w:r>
      <w:r w:rsidR="003329AC">
        <w:t xml:space="preserve"> such thing as a DR/BC </w:t>
      </w:r>
      <w:r w:rsidR="0016038B">
        <w:t>test</w:t>
      </w:r>
      <w:r w:rsidR="003329AC">
        <w:t xml:space="preserve"> </w:t>
      </w:r>
      <w:r w:rsidR="003329AC">
        <w:rPr>
          <w:i/>
          <w:iCs/>
        </w:rPr>
        <w:t>failure</w:t>
      </w:r>
      <w:r w:rsidR="003329AC">
        <w:t xml:space="preserve">. </w:t>
      </w:r>
      <w:r w:rsidR="0016038B">
        <w:t xml:space="preserve">The point of these tests </w:t>
      </w:r>
      <w:r w:rsidR="00DE093E">
        <w:t>is</w:t>
      </w:r>
      <w:r w:rsidR="0016038B">
        <w:t xml:space="preserve"> to learn</w:t>
      </w:r>
      <w:r w:rsidR="00BF3EBE">
        <w:t xml:space="preserve">, adjust, and further develop the plan </w:t>
      </w:r>
      <w:r w:rsidR="00D26410">
        <w:t xml:space="preserve">until a successful restoration is achieved. </w:t>
      </w:r>
    </w:p>
    <w:p w14:paraId="46DF1507" w14:textId="315DE529" w:rsidR="00EA4153" w:rsidRDefault="009478AD" w:rsidP="00EE1266">
      <w:r>
        <w:tab/>
        <w:t xml:space="preserve">In order to avoid </w:t>
      </w:r>
      <w:r w:rsidR="002B3555">
        <w:t>the</w:t>
      </w:r>
      <w:r>
        <w:t xml:space="preserve"> failure situation that occurred</w:t>
      </w:r>
      <w:r w:rsidR="00DE093E">
        <w:t xml:space="preserve">, there are a few adjustments that need to be made immediately. As stated earlier in this document, </w:t>
      </w:r>
      <w:r w:rsidR="00CC2BE1">
        <w:t>utilizing unified communication</w:t>
      </w:r>
      <w:r w:rsidR="00EA4153">
        <w:t>s</w:t>
      </w:r>
      <w:r w:rsidR="00CC2BE1">
        <w:t xml:space="preserve"> (UC) to establish a platform in which the organization (specifically </w:t>
      </w:r>
      <w:r w:rsidR="00D95EDF">
        <w:t>those involved in DR/BC</w:t>
      </w:r>
      <w:r w:rsidR="00CC2BE1">
        <w:t xml:space="preserve">) </w:t>
      </w:r>
      <w:r w:rsidR="00EA4153">
        <w:t>may communicate internally</w:t>
      </w:r>
      <w:r w:rsidR="001F0D89">
        <w:t xml:space="preserve"> is of upmost importance</w:t>
      </w:r>
      <w:r w:rsidR="00D95EDF">
        <w:t>. In the failed test, communication was completely lost</w:t>
      </w:r>
      <w:r w:rsidR="00B26BCC">
        <w:t>, which</w:t>
      </w:r>
      <w:r w:rsidR="00945368">
        <w:t xml:space="preserve"> drastically </w:t>
      </w:r>
      <w:r w:rsidR="00EE1928">
        <w:t xml:space="preserve">decreases the likelihood of a successful restoration. </w:t>
      </w:r>
      <w:r w:rsidR="00E833DB">
        <w:t xml:space="preserve">This derives the need for </w:t>
      </w:r>
      <w:r w:rsidR="00C41B24">
        <w:t>a fully operational UC platform and</w:t>
      </w:r>
      <w:r w:rsidR="00647472">
        <w:t xml:space="preserve"> </w:t>
      </w:r>
      <w:r w:rsidR="00DB0DCA">
        <w:rPr>
          <w:i/>
          <w:iCs/>
        </w:rPr>
        <w:t>unit testing</w:t>
      </w:r>
      <w:r w:rsidR="00DB0DCA">
        <w:t xml:space="preserve"> procedures to ensure that </w:t>
      </w:r>
      <w:r w:rsidR="009706B7">
        <w:t xml:space="preserve">internal and external </w:t>
      </w:r>
      <w:r w:rsidR="00DB0DCA">
        <w:t xml:space="preserve">communication </w:t>
      </w:r>
      <w:r w:rsidR="002B3983">
        <w:t>is operational</w:t>
      </w:r>
      <w:r w:rsidR="009706B7">
        <w:t>.</w:t>
      </w:r>
    </w:p>
    <w:p w14:paraId="6DB32820" w14:textId="4459B72E" w:rsidR="006D6B38" w:rsidRPr="00A93A29" w:rsidRDefault="003A4E19" w:rsidP="00EE1266">
      <w:r>
        <w:tab/>
        <w:t>The DR/BC test</w:t>
      </w:r>
      <w:r w:rsidR="004A225E">
        <w:t xml:space="preserve"> </w:t>
      </w:r>
      <w:r w:rsidR="00A75AAC">
        <w:t>yielded</w:t>
      </w:r>
      <w:r w:rsidR="004A225E">
        <w:t xml:space="preserve"> beneficial information about failures </w:t>
      </w:r>
      <w:r w:rsidR="00745722">
        <w:t xml:space="preserve">to restore systems and </w:t>
      </w:r>
      <w:r w:rsidR="00A75AAC">
        <w:t>recover data from data centers</w:t>
      </w:r>
      <w:r w:rsidR="00EF1C21">
        <w:t>.</w:t>
      </w:r>
      <w:r w:rsidR="00B40750">
        <w:t xml:space="preserve"> </w:t>
      </w:r>
      <w:r w:rsidR="00EF1C21">
        <w:t xml:space="preserve">Avoiding </w:t>
      </w:r>
      <w:r w:rsidR="00F10ECF">
        <w:t xml:space="preserve">system-restoration </w:t>
      </w:r>
      <w:r w:rsidR="00EF1C21">
        <w:t>failure</w:t>
      </w:r>
      <w:r w:rsidR="005F0EFB">
        <w:t xml:space="preserve">s </w:t>
      </w:r>
      <w:r w:rsidR="001A755D">
        <w:t xml:space="preserve">involves </w:t>
      </w:r>
      <w:r w:rsidR="001A755D" w:rsidRPr="00460F88">
        <w:rPr>
          <w:i/>
          <w:iCs/>
        </w:rPr>
        <w:t>reviewing</w:t>
      </w:r>
      <w:r w:rsidR="00F10ECF">
        <w:t xml:space="preserve"> the individual systems that failed to operate after testing</w:t>
      </w:r>
      <w:r w:rsidR="005F0EFB">
        <w:t xml:space="preserve"> </w:t>
      </w:r>
      <w:r w:rsidR="00B40750">
        <w:t xml:space="preserve">and </w:t>
      </w:r>
      <w:r w:rsidR="00B40750" w:rsidRPr="00460F88">
        <w:rPr>
          <w:i/>
          <w:iCs/>
        </w:rPr>
        <w:t>reevaluating</w:t>
      </w:r>
      <w:r w:rsidR="00B40750">
        <w:t xml:space="preserve"> </w:t>
      </w:r>
      <w:r w:rsidR="00EE652D">
        <w:t xml:space="preserve">the ways in which these </w:t>
      </w:r>
      <w:r w:rsidR="00EE652D">
        <w:lastRenderedPageBreak/>
        <w:t xml:space="preserve">systems are backed up. </w:t>
      </w:r>
      <w:r w:rsidR="00603DEE">
        <w:t xml:space="preserve">The same applies for data recovery, ensuring that data is </w:t>
      </w:r>
      <w:r w:rsidR="00D5403D">
        <w:t xml:space="preserve">continuously </w:t>
      </w:r>
      <w:r w:rsidR="00026B01">
        <w:t>backed up to a</w:t>
      </w:r>
      <w:r w:rsidR="00401413">
        <w:t xml:space="preserve"> highly available</w:t>
      </w:r>
      <w:r w:rsidR="00026B01">
        <w:t xml:space="preserve"> cloud </w:t>
      </w:r>
      <w:r w:rsidR="00401413">
        <w:t xml:space="preserve">server and </w:t>
      </w:r>
      <w:r w:rsidR="006A2FB2">
        <w:t xml:space="preserve">recovered within RTO specifications. </w:t>
      </w:r>
    </w:p>
    <w:p w14:paraId="51C9EB6A" w14:textId="00CC1037" w:rsidR="006D6B38" w:rsidRPr="00EE1266" w:rsidRDefault="007801DB" w:rsidP="00EE1266">
      <w:pPr>
        <w:rPr>
          <w:shd w:val="clear" w:color="auto" w:fill="FFFFFF"/>
        </w:rPr>
      </w:pPr>
      <w:r>
        <w:rPr>
          <w:shd w:val="clear" w:color="auto" w:fill="FFFFFF"/>
        </w:rPr>
        <w:tab/>
        <w:t xml:space="preserve">Once a disaster event </w:t>
      </w:r>
      <w:r w:rsidR="000307B3">
        <w:rPr>
          <w:shd w:val="clear" w:color="auto" w:fill="FFFFFF"/>
        </w:rPr>
        <w:t xml:space="preserve">has ended and all systems/data has been restored, </w:t>
      </w:r>
      <w:r w:rsidR="0079203B">
        <w:rPr>
          <w:shd w:val="clear" w:color="auto" w:fill="FFFFFF"/>
        </w:rPr>
        <w:t xml:space="preserve">the team must thoroughly document the entire event, what went wrong, </w:t>
      </w:r>
      <w:r w:rsidR="00B8501A">
        <w:rPr>
          <w:shd w:val="clear" w:color="auto" w:fill="FFFFFF"/>
        </w:rPr>
        <w:t xml:space="preserve">and </w:t>
      </w:r>
      <w:r w:rsidR="0079203B">
        <w:rPr>
          <w:shd w:val="clear" w:color="auto" w:fill="FFFFFF"/>
        </w:rPr>
        <w:t xml:space="preserve">how it was resolved, </w:t>
      </w:r>
      <w:r w:rsidR="00B8501A">
        <w:rPr>
          <w:shd w:val="clear" w:color="auto" w:fill="FFFFFF"/>
        </w:rPr>
        <w:t>including</w:t>
      </w:r>
      <w:r w:rsidR="0079203B">
        <w:rPr>
          <w:shd w:val="clear" w:color="auto" w:fill="FFFFFF"/>
        </w:rPr>
        <w:t xml:space="preserve"> </w:t>
      </w:r>
      <w:r w:rsidR="00B8501A">
        <w:rPr>
          <w:shd w:val="clear" w:color="auto" w:fill="FFFFFF"/>
        </w:rPr>
        <w:t xml:space="preserve">metrics which are measurable and comparable to </w:t>
      </w:r>
      <w:r w:rsidR="00720695">
        <w:rPr>
          <w:shd w:val="clear" w:color="auto" w:fill="FFFFFF"/>
        </w:rPr>
        <w:t xml:space="preserve">initial DRP expectations. </w:t>
      </w:r>
      <w:r w:rsidR="00233315">
        <w:rPr>
          <w:shd w:val="clear" w:color="auto" w:fill="FFFFFF"/>
        </w:rPr>
        <w:t>As stated above, it is important to learn from the test and constantly evolve</w:t>
      </w:r>
      <w:r w:rsidR="00FC1E56">
        <w:rPr>
          <w:shd w:val="clear" w:color="auto" w:fill="FFFFFF"/>
        </w:rPr>
        <w:t xml:space="preserve"> so that these failures </w:t>
      </w:r>
      <w:r w:rsidR="00A93A29">
        <w:rPr>
          <w:shd w:val="clear" w:color="auto" w:fill="FFFFFF"/>
        </w:rPr>
        <w:t>recur</w:t>
      </w:r>
      <w:r w:rsidR="00FC1E56">
        <w:rPr>
          <w:shd w:val="clear" w:color="auto" w:fill="FFFFFF"/>
        </w:rPr>
        <w:t xml:space="preserve"> in the future.</w:t>
      </w:r>
    </w:p>
    <w:p w14:paraId="21738349" w14:textId="77777777" w:rsidR="00EE1266" w:rsidRPr="00EE1266" w:rsidRDefault="00EE1266" w:rsidP="00EE1266">
      <w:pPr>
        <w:pStyle w:val="Heading3"/>
        <w:rPr>
          <w:shd w:val="clear" w:color="auto" w:fill="FFFFFF"/>
        </w:rPr>
      </w:pPr>
      <w:bookmarkStart w:id="22" w:name="_Toc181640486"/>
      <w:r w:rsidRPr="00EE1266">
        <w:rPr>
          <w:shd w:val="clear" w:color="auto" w:fill="FFFFFF"/>
        </w:rPr>
        <w:t>Maintenance</w:t>
      </w:r>
      <w:bookmarkEnd w:id="22"/>
    </w:p>
    <w:p w14:paraId="5079743A" w14:textId="0FA36BC6" w:rsidR="0024704C" w:rsidRDefault="0024704C" w:rsidP="00EE1266">
      <w:pPr>
        <w:rPr>
          <w:rFonts w:eastAsia="Times New Roman"/>
        </w:rPr>
      </w:pPr>
      <w:r>
        <w:rPr>
          <w:shd w:val="clear" w:color="auto" w:fill="FFFFFF"/>
        </w:rPr>
        <w:tab/>
      </w:r>
      <w:r w:rsidR="00E5175B">
        <w:rPr>
          <w:shd w:val="clear" w:color="auto" w:fill="FFFFFF"/>
        </w:rPr>
        <w:t>Maintaining a d</w:t>
      </w:r>
      <w:r w:rsidR="00952BD6" w:rsidRPr="00952BD6">
        <w:rPr>
          <w:shd w:val="clear" w:color="auto" w:fill="FFFFFF"/>
        </w:rPr>
        <w:t>isaster recovery plan</w:t>
      </w:r>
      <w:r w:rsidR="00E5175B">
        <w:rPr>
          <w:shd w:val="clear" w:color="auto" w:fill="FFFFFF"/>
        </w:rPr>
        <w:t xml:space="preserve"> entails annual reviewing</w:t>
      </w:r>
      <w:r w:rsidR="00102A1D">
        <w:rPr>
          <w:shd w:val="clear" w:color="auto" w:fill="FFFFFF"/>
        </w:rPr>
        <w:t xml:space="preserve"> and </w:t>
      </w:r>
      <w:r w:rsidR="00952BD6" w:rsidRPr="00952BD6">
        <w:rPr>
          <w:shd w:val="clear" w:color="auto" w:fill="FFFFFF"/>
        </w:rPr>
        <w:t>updat</w:t>
      </w:r>
      <w:r w:rsidR="00102A1D">
        <w:rPr>
          <w:shd w:val="clear" w:color="auto" w:fill="FFFFFF"/>
        </w:rPr>
        <w:t>ing significant changes</w:t>
      </w:r>
      <w:r w:rsidR="00952BD6" w:rsidRPr="00952BD6">
        <w:rPr>
          <w:shd w:val="clear" w:color="auto" w:fill="FFFFFF"/>
        </w:rPr>
        <w:t xml:space="preserve"> to system architecture, system dependencies</w:t>
      </w:r>
      <w:r w:rsidR="00102A1D">
        <w:rPr>
          <w:shd w:val="clear" w:color="auto" w:fill="FFFFFF"/>
        </w:rPr>
        <w:t>,</w:t>
      </w:r>
      <w:r w:rsidR="00952BD6" w:rsidRPr="00952BD6">
        <w:rPr>
          <w:shd w:val="clear" w:color="auto" w:fill="FFFFFF"/>
        </w:rPr>
        <w:t xml:space="preserve"> or recovery personnel</w:t>
      </w:r>
      <w:r w:rsidR="005E0B15">
        <w:rPr>
          <w:shd w:val="clear" w:color="auto" w:fill="FFFFFF"/>
        </w:rPr>
        <w:t xml:space="preserve">. </w:t>
      </w:r>
      <w:r w:rsidR="00901D68">
        <w:rPr>
          <w:shd w:val="clear" w:color="auto" w:fill="FFFFFF"/>
        </w:rPr>
        <w:t>Additionally,</w:t>
      </w:r>
      <w:r w:rsidR="00A86E9B">
        <w:rPr>
          <w:shd w:val="clear" w:color="auto" w:fill="FFFFFF"/>
        </w:rPr>
        <w:t xml:space="preserve"> regular testing on individual components of the </w:t>
      </w:r>
      <w:r w:rsidR="00F25B63">
        <w:rPr>
          <w:shd w:val="clear" w:color="auto" w:fill="FFFFFF"/>
        </w:rPr>
        <w:t xml:space="preserve">DRP </w:t>
      </w:r>
      <w:r w:rsidR="00C17BFC">
        <w:rPr>
          <w:shd w:val="clear" w:color="auto" w:fill="FFFFFF"/>
        </w:rPr>
        <w:t>as well as</w:t>
      </w:r>
      <w:r w:rsidR="00F25B63">
        <w:rPr>
          <w:shd w:val="clear" w:color="auto" w:fill="FFFFFF"/>
        </w:rPr>
        <w:t xml:space="preserve"> </w:t>
      </w:r>
      <w:r w:rsidR="00F25B63" w:rsidRPr="00F25B63">
        <w:rPr>
          <w:shd w:val="clear" w:color="auto" w:fill="FFFFFF"/>
        </w:rPr>
        <w:t>simulat</w:t>
      </w:r>
      <w:r w:rsidR="00F25B63">
        <w:rPr>
          <w:shd w:val="clear" w:color="auto" w:fill="FFFFFF"/>
        </w:rPr>
        <w:t>ions of</w:t>
      </w:r>
      <w:r w:rsidR="00F25B63" w:rsidRPr="00F25B63">
        <w:rPr>
          <w:shd w:val="clear" w:color="auto" w:fill="FFFFFF"/>
        </w:rPr>
        <w:t xml:space="preserve"> abrupt and unscheduled loss</w:t>
      </w:r>
      <w:r w:rsidR="00F25B63">
        <w:rPr>
          <w:shd w:val="clear" w:color="auto" w:fill="FFFFFF"/>
        </w:rPr>
        <w:t>es</w:t>
      </w:r>
      <w:r w:rsidR="00F25B63" w:rsidRPr="00F25B63">
        <w:rPr>
          <w:shd w:val="clear" w:color="auto" w:fill="FFFFFF"/>
        </w:rPr>
        <w:t xml:space="preserve"> of critical functions</w:t>
      </w:r>
      <w:r w:rsidR="00901D68">
        <w:rPr>
          <w:shd w:val="clear" w:color="auto" w:fill="FFFFFF"/>
        </w:rPr>
        <w:t xml:space="preserve"> </w:t>
      </w:r>
      <w:r w:rsidR="00C17BFC">
        <w:rPr>
          <w:shd w:val="clear" w:color="auto" w:fill="FFFFFF"/>
        </w:rPr>
        <w:t xml:space="preserve">are </w:t>
      </w:r>
      <w:r w:rsidR="00C17BFC" w:rsidRPr="00146F2B">
        <w:rPr>
          <w:i/>
          <w:iCs/>
          <w:shd w:val="clear" w:color="auto" w:fill="FFFFFF"/>
        </w:rPr>
        <w:t>required</w:t>
      </w:r>
      <w:r w:rsidR="00C17BFC">
        <w:rPr>
          <w:shd w:val="clear" w:color="auto" w:fill="FFFFFF"/>
        </w:rPr>
        <w:t xml:space="preserve"> efforts for ABC Marketing Solutions to </w:t>
      </w:r>
      <w:r w:rsidR="00146F2B">
        <w:rPr>
          <w:shd w:val="clear" w:color="auto" w:fill="FFFFFF"/>
        </w:rPr>
        <w:t>include in their maintenance plan</w:t>
      </w:r>
      <w:r w:rsidR="002B5094">
        <w:rPr>
          <w:shd w:val="clear" w:color="auto" w:fill="FFFFFF"/>
        </w:rPr>
        <w:t>.</w:t>
      </w:r>
      <w:r w:rsidR="00E5175B" w:rsidRPr="00E5175B">
        <w:t xml:space="preserve"> </w:t>
      </w:r>
      <w:r w:rsidR="00E5175B" w:rsidRPr="00E5175B">
        <w:rPr>
          <w:rFonts w:eastAsia="Times New Roman"/>
        </w:rPr>
        <w:t>(</w:t>
      </w:r>
      <w:r w:rsidR="00E5175B" w:rsidRPr="00E5175B">
        <w:rPr>
          <w:rFonts w:eastAsia="Times New Roman"/>
          <w:i/>
          <w:iCs/>
        </w:rPr>
        <w:t>Maintain Your Disaster Recovery Plan / safecomputing.umich.edu</w:t>
      </w:r>
      <w:r w:rsidR="00E5175B" w:rsidRPr="00E5175B">
        <w:rPr>
          <w:rFonts w:eastAsia="Times New Roman"/>
        </w:rPr>
        <w:t>, n.d</w:t>
      </w:r>
      <w:r w:rsidR="00A86E9B">
        <w:rPr>
          <w:rFonts w:eastAsia="Times New Roman"/>
        </w:rPr>
        <w:t>.</w:t>
      </w:r>
      <w:r w:rsidR="00E5175B" w:rsidRPr="00E5175B">
        <w:rPr>
          <w:rFonts w:eastAsia="Times New Roman"/>
        </w:rPr>
        <w:t>)</w:t>
      </w:r>
      <w:r w:rsidR="005E0B15">
        <w:rPr>
          <w:rFonts w:eastAsia="Times New Roman"/>
        </w:rPr>
        <w:t xml:space="preserve"> </w:t>
      </w:r>
      <w:r w:rsidR="00A05CF6">
        <w:rPr>
          <w:rFonts w:eastAsia="Times New Roman"/>
        </w:rPr>
        <w:t>Between</w:t>
      </w:r>
      <w:r w:rsidR="00863753">
        <w:rPr>
          <w:rFonts w:eastAsia="Times New Roman"/>
        </w:rPr>
        <w:t xml:space="preserve"> constant</w:t>
      </w:r>
      <w:ins w:id="23" w:author="Microsoft Word" w:date="2024-04-22T13:40:00Z" w16du:dateUtc="2024-04-22T19:40:00Z">
        <w:r w:rsidR="00A05CF6">
          <w:rPr>
            <w:rFonts w:eastAsia="Times New Roman"/>
          </w:rPr>
          <w:t xml:space="preserve"> </w:t>
        </w:r>
      </w:ins>
      <w:r w:rsidR="00A05CF6">
        <w:rPr>
          <w:rFonts w:eastAsia="Times New Roman"/>
        </w:rPr>
        <w:t>reviews, testing, and checking backup locations for functionality</w:t>
      </w:r>
      <w:r w:rsidR="00863753">
        <w:rPr>
          <w:rFonts w:eastAsia="Times New Roman"/>
        </w:rPr>
        <w:t>, a DR/BC plan will</w:t>
      </w:r>
      <w:r w:rsidR="00D93ED9">
        <w:rPr>
          <w:rFonts w:eastAsia="Times New Roman"/>
        </w:rPr>
        <w:t xml:space="preserve"> evolve into an invaluable asset to </w:t>
      </w:r>
      <w:r w:rsidR="00FD6D1E">
        <w:rPr>
          <w:rFonts w:eastAsia="Times New Roman"/>
        </w:rPr>
        <w:t xml:space="preserve">the organization and its success. </w:t>
      </w:r>
    </w:p>
    <w:p w14:paraId="74740A5F" w14:textId="552D2B15" w:rsidR="00DC3C0C" w:rsidRPr="00FD6D1E" w:rsidRDefault="00DC3C0C" w:rsidP="00DC3C0C">
      <w:pPr>
        <w:pStyle w:val="Heading3"/>
        <w:rPr>
          <w:rFonts w:eastAsia="Times New Roman"/>
        </w:rPr>
      </w:pPr>
      <w:bookmarkStart w:id="24" w:name="_Toc181640487"/>
      <w:r>
        <w:rPr>
          <w:rFonts w:eastAsia="Times New Roman"/>
        </w:rPr>
        <w:t>Audits</w:t>
      </w:r>
      <w:bookmarkEnd w:id="24"/>
    </w:p>
    <w:p w14:paraId="0DC21F71" w14:textId="394268A6" w:rsidR="00FD6D1E" w:rsidRPr="00500231" w:rsidRDefault="00997D20" w:rsidP="00500231">
      <w:pPr>
        <w:ind w:firstLine="720"/>
        <w:rPr>
          <w:rFonts w:eastAsia="Times New Roman"/>
        </w:rPr>
      </w:pPr>
      <w:r w:rsidRPr="00997D20">
        <w:rPr>
          <w:shd w:val="clear" w:color="auto" w:fill="FFFFFF"/>
        </w:rPr>
        <w:t>With the right approach, audit</w:t>
      </w:r>
      <w:r>
        <w:rPr>
          <w:shd w:val="clear" w:color="auto" w:fill="FFFFFF"/>
        </w:rPr>
        <w:t>or</w:t>
      </w:r>
      <w:r w:rsidR="00E0135F">
        <w:rPr>
          <w:shd w:val="clear" w:color="auto" w:fill="FFFFFF"/>
        </w:rPr>
        <w:t>s</w:t>
      </w:r>
      <w:r>
        <w:rPr>
          <w:shd w:val="clear" w:color="auto" w:fill="FFFFFF"/>
        </w:rPr>
        <w:t xml:space="preserve"> add value </w:t>
      </w:r>
      <w:r w:rsidR="00E0135F">
        <w:rPr>
          <w:shd w:val="clear" w:color="auto" w:fill="FFFFFF"/>
        </w:rPr>
        <w:t>to the organization and</w:t>
      </w:r>
      <w:r w:rsidRPr="00997D20">
        <w:rPr>
          <w:shd w:val="clear" w:color="auto" w:fill="FFFFFF"/>
        </w:rPr>
        <w:t xml:space="preserve"> executive management by ensuring that the </w:t>
      </w:r>
      <w:r w:rsidR="00E0135F">
        <w:rPr>
          <w:shd w:val="clear" w:color="auto" w:fill="FFFFFF"/>
        </w:rPr>
        <w:t>DRP</w:t>
      </w:r>
      <w:r w:rsidRPr="00997D20">
        <w:rPr>
          <w:shd w:val="clear" w:color="auto" w:fill="FFFFFF"/>
        </w:rPr>
        <w:t xml:space="preserve"> provides effective coverage </w:t>
      </w:r>
      <w:r w:rsidR="00E0135F">
        <w:rPr>
          <w:shd w:val="clear" w:color="auto" w:fill="FFFFFF"/>
        </w:rPr>
        <w:t>and</w:t>
      </w:r>
      <w:r w:rsidRPr="00997D20">
        <w:rPr>
          <w:shd w:val="clear" w:color="auto" w:fill="FFFFFF"/>
        </w:rPr>
        <w:t xml:space="preserve"> protect</w:t>
      </w:r>
      <w:r w:rsidR="00E0135F">
        <w:rPr>
          <w:shd w:val="clear" w:color="auto" w:fill="FFFFFF"/>
        </w:rPr>
        <w:t>ion</w:t>
      </w:r>
      <w:r w:rsidRPr="00997D20">
        <w:rPr>
          <w:shd w:val="clear" w:color="auto" w:fill="FFFFFF"/>
        </w:rPr>
        <w:t xml:space="preserve"> when a significant disaster occurs</w:t>
      </w:r>
      <w:r w:rsidR="00E0135F">
        <w:rPr>
          <w:shd w:val="clear" w:color="auto" w:fill="FFFFFF"/>
        </w:rPr>
        <w:t xml:space="preserve"> </w:t>
      </w:r>
      <w:r w:rsidR="00500231" w:rsidRPr="00500231">
        <w:rPr>
          <w:rFonts w:eastAsia="Times New Roman"/>
        </w:rPr>
        <w:t>(Swanson, 2022)</w:t>
      </w:r>
      <w:r w:rsidRPr="00997D20">
        <w:rPr>
          <w:shd w:val="clear" w:color="auto" w:fill="FFFFFF"/>
        </w:rPr>
        <w:t>.</w:t>
      </w:r>
      <w:r>
        <w:rPr>
          <w:shd w:val="clear" w:color="auto" w:fill="FFFFFF"/>
        </w:rPr>
        <w:tab/>
      </w:r>
      <w:r w:rsidR="00FB16D4">
        <w:rPr>
          <w:shd w:val="clear" w:color="auto" w:fill="FFFFFF"/>
        </w:rPr>
        <w:t>Audits should be conducted annually</w:t>
      </w:r>
      <w:r w:rsidR="00D377E8">
        <w:rPr>
          <w:shd w:val="clear" w:color="auto" w:fill="FFFFFF"/>
        </w:rPr>
        <w:t>,</w:t>
      </w:r>
      <w:r w:rsidR="00FB16D4">
        <w:rPr>
          <w:shd w:val="clear" w:color="auto" w:fill="FFFFFF"/>
        </w:rPr>
        <w:t xml:space="preserve"> or whenever significant change occurs, such as the examples above. The purpose of auditing </w:t>
      </w:r>
      <w:r w:rsidR="008836E3">
        <w:rPr>
          <w:shd w:val="clear" w:color="auto" w:fill="FFFFFF"/>
        </w:rPr>
        <w:t xml:space="preserve">is to ensure that </w:t>
      </w:r>
      <w:r w:rsidR="007509F2">
        <w:rPr>
          <w:shd w:val="clear" w:color="auto" w:fill="FFFFFF"/>
        </w:rPr>
        <w:t>the DRP is up-to-date and compliant with organizational needs</w:t>
      </w:r>
      <w:r w:rsidR="00970620">
        <w:rPr>
          <w:shd w:val="clear" w:color="auto" w:fill="FFFFFF"/>
        </w:rPr>
        <w:t xml:space="preserve">, goals, and regulations. </w:t>
      </w:r>
    </w:p>
    <w:p w14:paraId="795AB660" w14:textId="414B1E5B" w:rsidR="007E4CD6" w:rsidRPr="002C3F8D" w:rsidRDefault="002C3F8D" w:rsidP="00A45B49">
      <w:pPr>
        <w:pStyle w:val="Heading3"/>
        <w:rPr>
          <w:color w:val="4F81BD" w:themeColor="accent1"/>
          <w:sz w:val="26"/>
          <w:szCs w:val="26"/>
          <w:shd w:val="clear" w:color="auto" w:fill="FFFFFF"/>
        </w:rPr>
      </w:pPr>
      <w:r>
        <w:rPr>
          <w:shd w:val="clear" w:color="auto" w:fill="FFFFFF"/>
        </w:rPr>
        <w:lastRenderedPageBreak/>
        <w:br w:type="page"/>
      </w:r>
    </w:p>
    <w:p w14:paraId="27FD9160" w14:textId="4D2F9587" w:rsidR="009C62DC" w:rsidRPr="00B5089C" w:rsidRDefault="00336B66" w:rsidP="00B5089C">
      <w:pPr>
        <w:pStyle w:val="Heading1"/>
      </w:pPr>
      <w:bookmarkStart w:id="25" w:name="_Toc181640488"/>
      <w:r w:rsidRPr="00B5089C">
        <w:rPr>
          <w:noProof/>
        </w:rPr>
        <w:lastRenderedPageBreak/>
        <mc:AlternateContent>
          <mc:Choice Requires="wps">
            <w:drawing>
              <wp:anchor distT="0" distB="0" distL="114300" distR="114300" simplePos="0" relativeHeight="251644928" behindDoc="0" locked="0" layoutInCell="1" allowOverlap="1" wp14:anchorId="5C355725" wp14:editId="1A2D5252">
                <wp:simplePos x="0" y="0"/>
                <wp:positionH relativeFrom="column">
                  <wp:posOffset>7620</wp:posOffset>
                </wp:positionH>
                <wp:positionV relativeFrom="paragraph">
                  <wp:posOffset>266700</wp:posOffset>
                </wp:positionV>
                <wp:extent cx="5958840" cy="0"/>
                <wp:effectExtent l="0" t="0" r="0" b="0"/>
                <wp:wrapNone/>
                <wp:docPr id="161968959" name="Straight Connector 2"/>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D7FB0" id="Straight Connector 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6pt,21pt" to="46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" strokecolor="#4579b8 [3044]"/>
            </w:pict>
          </mc:Fallback>
        </mc:AlternateContent>
      </w:r>
      <w:r w:rsidR="0087651E" w:rsidRPr="00B5089C">
        <w:t>References</w:t>
      </w:r>
      <w:bookmarkEnd w:id="25"/>
    </w:p>
    <w:p w14:paraId="7A93E02E" w14:textId="77777777" w:rsidR="00AA53C1" w:rsidRDefault="00AA53C1" w:rsidP="003D0A7D">
      <w:pPr>
        <w:pStyle w:val="NormalWeb"/>
        <w:spacing w:before="0" w:beforeAutospacing="0" w:after="0" w:afterAutospacing="0" w:line="480" w:lineRule="auto"/>
      </w:pPr>
    </w:p>
    <w:p w14:paraId="32CBF654" w14:textId="7221BCB1" w:rsidR="00852B62" w:rsidRDefault="00852B62" w:rsidP="008F0E47">
      <w:pPr>
        <w:pStyle w:val="NormalWeb"/>
        <w:numPr>
          <w:ilvl w:val="0"/>
          <w:numId w:val="10"/>
        </w:numPr>
        <w:spacing w:before="0" w:beforeAutospacing="0" w:after="0" w:afterAutospacing="0" w:line="480" w:lineRule="auto"/>
        <w:rPr>
          <w:rStyle w:val="url"/>
        </w:rPr>
      </w:pPr>
      <w:r>
        <w:rPr>
          <w:i/>
          <w:iCs/>
        </w:rPr>
        <w:t xml:space="preserve">Disaster Recovery Team &amp; Who Should be Included | </w:t>
      </w:r>
      <w:proofErr w:type="spellStart"/>
      <w:r>
        <w:rPr>
          <w:i/>
          <w:iCs/>
        </w:rPr>
        <w:t>Flexential</w:t>
      </w:r>
      <w:proofErr w:type="spellEnd"/>
      <w:r>
        <w:t xml:space="preserve">. (2017, December 6). </w:t>
      </w:r>
      <w:proofErr w:type="spellStart"/>
      <w:r>
        <w:t>Flexential</w:t>
      </w:r>
      <w:proofErr w:type="spellEnd"/>
      <w:r>
        <w:t xml:space="preserve">. </w:t>
      </w:r>
      <w:hyperlink r:id="rId10" w:history="1">
        <w:r w:rsidR="0032762D" w:rsidRPr="005F2E61">
          <w:rPr>
            <w:rStyle w:val="Hyperlink"/>
          </w:rPr>
          <w:t>https://www.flexential.com/resources/blog/what-disaster-recovery-team-and-who-should-be-included</w:t>
        </w:r>
      </w:hyperlink>
    </w:p>
    <w:p w14:paraId="64A85983" w14:textId="37795A1B" w:rsidR="003F5028" w:rsidRDefault="003F5028" w:rsidP="008F0E47">
      <w:pPr>
        <w:pStyle w:val="NormalWeb"/>
        <w:numPr>
          <w:ilvl w:val="0"/>
          <w:numId w:val="10"/>
        </w:numPr>
        <w:spacing w:before="0" w:beforeAutospacing="0" w:after="0" w:afterAutospacing="0" w:line="480" w:lineRule="auto"/>
        <w:rPr>
          <w:rStyle w:val="url"/>
        </w:rPr>
      </w:pPr>
      <w:r>
        <w:t xml:space="preserve">Brush, K., &amp; Crocetti, P. (2022, May 18). </w:t>
      </w:r>
      <w:r>
        <w:rPr>
          <w:i/>
          <w:iCs/>
        </w:rPr>
        <w:t>disaster recovery plan (DRP)</w:t>
      </w:r>
      <w:r>
        <w:t xml:space="preserve">. Disaster Recovery. </w:t>
      </w:r>
      <w:hyperlink r:id="rId11" w:history="1">
        <w:r w:rsidR="00DA3171" w:rsidRPr="009C6039">
          <w:rPr>
            <w:rStyle w:val="Hyperlink"/>
          </w:rPr>
          <w:t>https://www.techtarget.com/searchdisasterrecovery/definition/disaster-recovery-plan</w:t>
        </w:r>
      </w:hyperlink>
    </w:p>
    <w:p w14:paraId="44386ED4" w14:textId="2F28B746" w:rsidR="00DA3171" w:rsidRDefault="00DA3171" w:rsidP="008F0E47">
      <w:pPr>
        <w:pStyle w:val="NormalWeb"/>
        <w:numPr>
          <w:ilvl w:val="0"/>
          <w:numId w:val="10"/>
        </w:numPr>
        <w:spacing w:before="0" w:beforeAutospacing="0" w:after="0" w:afterAutospacing="0" w:line="480" w:lineRule="auto"/>
        <w:rPr>
          <w:rStyle w:val="url"/>
        </w:rPr>
      </w:pPr>
      <w:r>
        <w:t xml:space="preserve">Technologies, I. (2012, November 30). Types of Disaster Recovery Sites: Cold, Warm, and Hot Sites. </w:t>
      </w:r>
      <w:proofErr w:type="spellStart"/>
      <w:r>
        <w:rPr>
          <w:i/>
          <w:iCs/>
        </w:rPr>
        <w:t>iCorps</w:t>
      </w:r>
      <w:proofErr w:type="spellEnd"/>
      <w:r>
        <w:t xml:space="preserve">. </w:t>
      </w:r>
      <w:hyperlink r:id="rId12" w:history="1">
        <w:r w:rsidR="00D575AA" w:rsidRPr="009C6039">
          <w:rPr>
            <w:rStyle w:val="Hyperlink"/>
          </w:rPr>
          <w:t>https://blog.icorps.com/bid/101789/types-of-disaster-recovery-sites</w:t>
        </w:r>
      </w:hyperlink>
    </w:p>
    <w:p w14:paraId="656148B3" w14:textId="64C733B4" w:rsidR="00545070" w:rsidRDefault="00545070" w:rsidP="008F0E47">
      <w:pPr>
        <w:pStyle w:val="NormalWeb"/>
        <w:numPr>
          <w:ilvl w:val="0"/>
          <w:numId w:val="10"/>
        </w:numPr>
        <w:spacing w:before="0" w:beforeAutospacing="0" w:after="0" w:afterAutospacing="0" w:line="480" w:lineRule="auto"/>
        <w:rPr>
          <w:rStyle w:val="url"/>
        </w:rPr>
      </w:pPr>
      <w:r>
        <w:t xml:space="preserve">Crocetti, P. (2023, January 19). </w:t>
      </w:r>
      <w:r>
        <w:rPr>
          <w:i/>
          <w:iCs/>
        </w:rPr>
        <w:t>Cloud backup vs. traditional backup: Advantages, disadvantages</w:t>
      </w:r>
      <w:r>
        <w:t xml:space="preserve">. Data Backup. </w:t>
      </w:r>
      <w:hyperlink r:id="rId13" w:history="1">
        <w:r w:rsidRPr="009C6039">
          <w:rPr>
            <w:rStyle w:val="Hyperlink"/>
          </w:rPr>
          <w:t>https://www.techtarget.com/searchdatabackup/feature/Cloud-backup-vs-local-traditional-backup-advantages-disadvantages</w:t>
        </w:r>
      </w:hyperlink>
    </w:p>
    <w:p w14:paraId="6AEDE862" w14:textId="79C3F007" w:rsidR="005F6A57" w:rsidRDefault="005F6A57" w:rsidP="008F0E47">
      <w:pPr>
        <w:pStyle w:val="NormalWeb"/>
        <w:numPr>
          <w:ilvl w:val="0"/>
          <w:numId w:val="10"/>
        </w:numPr>
        <w:spacing w:before="0" w:beforeAutospacing="0" w:after="0" w:afterAutospacing="0" w:line="480" w:lineRule="auto"/>
        <w:rPr>
          <w:rStyle w:val="url"/>
        </w:rPr>
      </w:pPr>
      <w:r>
        <w:rPr>
          <w:i/>
          <w:iCs/>
        </w:rPr>
        <w:t>Learn how unified communication aids business continuity</w:t>
      </w:r>
      <w:r>
        <w:t xml:space="preserve">. (n.d.). </w:t>
      </w:r>
      <w:hyperlink r:id="rId14" w:history="1">
        <w:r w:rsidRPr="009C6039">
          <w:rPr>
            <w:rStyle w:val="Hyperlink"/>
          </w:rPr>
          <w:t>https://www.essentialtech.com.au/blog/how-unified-communications-aids-business-continuity</w:t>
        </w:r>
      </w:hyperlink>
    </w:p>
    <w:p w14:paraId="42E81622" w14:textId="005FC27E" w:rsidR="008F0E47" w:rsidRDefault="008F0E47" w:rsidP="008F0E47">
      <w:pPr>
        <w:pStyle w:val="NormalWeb"/>
        <w:numPr>
          <w:ilvl w:val="0"/>
          <w:numId w:val="10"/>
        </w:numPr>
        <w:spacing w:before="0" w:beforeAutospacing="0" w:after="0" w:afterAutospacing="0" w:line="480" w:lineRule="auto"/>
        <w:rPr>
          <w:rStyle w:val="url"/>
        </w:rPr>
      </w:pPr>
      <w:r>
        <w:t xml:space="preserve">Bryan. (2019, December 29). </w:t>
      </w:r>
      <w:r>
        <w:rPr>
          <w:i/>
          <w:iCs/>
        </w:rPr>
        <w:t>How can I create a disaster recovery plan for Voice?</w:t>
      </w:r>
      <w:r>
        <w:t xml:space="preserve"> McEnroe Voice. </w:t>
      </w:r>
      <w:hyperlink r:id="rId15" w:history="1">
        <w:r w:rsidRPr="009C6039">
          <w:rPr>
            <w:rStyle w:val="Hyperlink"/>
          </w:rPr>
          <w:t>https://mcenroevoice.com/can-create-disaster-recovery-plan-voice/</w:t>
        </w:r>
      </w:hyperlink>
    </w:p>
    <w:p w14:paraId="2630B352" w14:textId="77777777" w:rsidR="008F0E47" w:rsidRDefault="008F0E47" w:rsidP="008F0E47">
      <w:pPr>
        <w:pStyle w:val="NormalWeb"/>
        <w:spacing w:before="0" w:beforeAutospacing="0" w:after="0" w:afterAutospacing="0" w:line="480" w:lineRule="auto"/>
        <w:ind w:left="720" w:hanging="720"/>
      </w:pPr>
    </w:p>
    <w:p w14:paraId="6A10090C" w14:textId="77777777" w:rsidR="00AC62A1" w:rsidRDefault="00AC62A1" w:rsidP="005F6A57">
      <w:pPr>
        <w:pStyle w:val="NormalWeb"/>
        <w:spacing w:before="0" w:beforeAutospacing="0" w:after="0" w:afterAutospacing="0" w:line="480" w:lineRule="auto"/>
        <w:ind w:left="720" w:hanging="720"/>
        <w:rPr>
          <w:rStyle w:val="url"/>
        </w:rPr>
      </w:pPr>
    </w:p>
    <w:p w14:paraId="747A9031" w14:textId="77777777" w:rsidR="005F6A57" w:rsidRDefault="005F6A57" w:rsidP="005F6A57">
      <w:pPr>
        <w:pStyle w:val="NormalWeb"/>
        <w:spacing w:before="0" w:beforeAutospacing="0" w:after="0" w:afterAutospacing="0" w:line="480" w:lineRule="auto"/>
        <w:ind w:left="720" w:hanging="720"/>
      </w:pPr>
    </w:p>
    <w:p w14:paraId="430C2147" w14:textId="580E3243" w:rsidR="005F1B8A" w:rsidRDefault="005F1B8A" w:rsidP="003404A6">
      <w:pPr>
        <w:pStyle w:val="NormalWeb"/>
        <w:numPr>
          <w:ilvl w:val="0"/>
          <w:numId w:val="16"/>
        </w:numPr>
        <w:spacing w:before="0" w:beforeAutospacing="0" w:after="0" w:afterAutospacing="0" w:line="480" w:lineRule="auto"/>
        <w:rPr>
          <w:rStyle w:val="url"/>
        </w:rPr>
      </w:pPr>
      <w:proofErr w:type="spellStart"/>
      <w:r>
        <w:lastRenderedPageBreak/>
        <w:t>Zivaro</w:t>
      </w:r>
      <w:proofErr w:type="spellEnd"/>
      <w:r>
        <w:t xml:space="preserve">. (2022, January 25). 10 Simple Ways to Disaster-Proof your Business Today | ZIVARO. </w:t>
      </w:r>
      <w:proofErr w:type="spellStart"/>
      <w:r>
        <w:rPr>
          <w:i/>
          <w:iCs/>
        </w:rPr>
        <w:t>Zivaro</w:t>
      </w:r>
      <w:proofErr w:type="spellEnd"/>
      <w:r>
        <w:t xml:space="preserve">. </w:t>
      </w:r>
      <w:hyperlink r:id="rId16" w:history="1">
        <w:r w:rsidR="00F46317" w:rsidRPr="00A337CB">
          <w:rPr>
            <w:rStyle w:val="Hyperlink"/>
          </w:rPr>
          <w:t>https://zivaro.com/disaster-proof-your-business/</w:t>
        </w:r>
      </w:hyperlink>
    </w:p>
    <w:p w14:paraId="7617C8FF" w14:textId="12F3E76D" w:rsidR="00CA34A9" w:rsidRDefault="00CA34A9" w:rsidP="003404A6">
      <w:pPr>
        <w:pStyle w:val="NormalWeb"/>
        <w:numPr>
          <w:ilvl w:val="0"/>
          <w:numId w:val="16"/>
        </w:numPr>
        <w:spacing w:before="0" w:beforeAutospacing="0" w:after="0" w:afterAutospacing="0" w:line="480" w:lineRule="auto"/>
        <w:rPr>
          <w:rStyle w:val="url"/>
        </w:rPr>
      </w:pPr>
      <w:r>
        <w:rPr>
          <w:i/>
          <w:iCs/>
        </w:rPr>
        <w:t>What is disaster recovery? - features and best practices</w:t>
      </w:r>
      <w:r>
        <w:t xml:space="preserve">. (2024, April 2). </w:t>
      </w:r>
      <w:proofErr w:type="spellStart"/>
      <w:r>
        <w:t>Cloudian</w:t>
      </w:r>
      <w:proofErr w:type="spellEnd"/>
      <w:r>
        <w:t xml:space="preserve">. </w:t>
      </w:r>
      <w:hyperlink r:id="rId17" w:history="1">
        <w:r w:rsidRPr="00A337CB">
          <w:rPr>
            <w:rStyle w:val="Hyperlink"/>
          </w:rPr>
          <w:t>https://cloudian.com/guides/disaster-recovery/disaster-recovery-5-key-features-and-building-your-dr-plan/</w:t>
        </w:r>
      </w:hyperlink>
    </w:p>
    <w:p w14:paraId="63A2B93B" w14:textId="325BCBBF" w:rsidR="00BA2824" w:rsidRPr="00ED1588" w:rsidRDefault="00BA2824" w:rsidP="003404A6">
      <w:pPr>
        <w:pStyle w:val="NormalWeb"/>
        <w:numPr>
          <w:ilvl w:val="0"/>
          <w:numId w:val="16"/>
        </w:numPr>
        <w:spacing w:before="0" w:beforeAutospacing="0" w:after="0" w:afterAutospacing="0" w:line="480" w:lineRule="auto"/>
        <w:rPr>
          <w:rStyle w:val="Hyperlink"/>
          <w:color w:val="auto"/>
          <w:u w:val="none"/>
        </w:rPr>
      </w:pPr>
      <w:r>
        <w:t xml:space="preserve">Resolver. (2023, September 15). </w:t>
      </w:r>
      <w:r>
        <w:rPr>
          <w:i/>
          <w:iCs/>
        </w:rPr>
        <w:t xml:space="preserve">Metrics That Matter </w:t>
      </w:r>
      <w:proofErr w:type="gramStart"/>
      <w:r>
        <w:rPr>
          <w:i/>
          <w:iCs/>
        </w:rPr>
        <w:t>In</w:t>
      </w:r>
      <w:proofErr w:type="gramEnd"/>
      <w:r>
        <w:rPr>
          <w:i/>
          <w:iCs/>
        </w:rPr>
        <w:t xml:space="preserve"> Business Continuity &amp; Disaster Recovery | Resolver Resources</w:t>
      </w:r>
      <w:r>
        <w:t xml:space="preserve">. Resolver. </w:t>
      </w:r>
      <w:hyperlink r:id="rId18" w:history="1">
        <w:r w:rsidRPr="00A337CB">
          <w:rPr>
            <w:rStyle w:val="Hyperlink"/>
          </w:rPr>
          <w:t>https://www.resolver.com/resource/bcdr-metrics-that-matter/</w:t>
        </w:r>
      </w:hyperlink>
    </w:p>
    <w:p w14:paraId="365EB860" w14:textId="77777777" w:rsidR="00ED1588" w:rsidRDefault="00ED1588" w:rsidP="00ED1588">
      <w:pPr>
        <w:pStyle w:val="NormalWeb"/>
        <w:numPr>
          <w:ilvl w:val="0"/>
          <w:numId w:val="16"/>
        </w:numPr>
        <w:spacing w:before="0" w:beforeAutospacing="0" w:after="0" w:afterAutospacing="0" w:line="480" w:lineRule="auto"/>
      </w:pPr>
      <w:r>
        <w:t xml:space="preserve">Ton, J. (2017, September 1). There is no such thing as a DR test failure. </w:t>
      </w:r>
      <w:r>
        <w:rPr>
          <w:i/>
          <w:iCs/>
        </w:rPr>
        <w:t>CSO Online</w:t>
      </w:r>
      <w:r>
        <w:t xml:space="preserve">. </w:t>
      </w:r>
      <w:r>
        <w:rPr>
          <w:rStyle w:val="url"/>
        </w:rPr>
        <w:t>https://www.csoonline.com/article/562785/there-is-no-such-thing-as-a-dr-test-failure.html</w:t>
      </w:r>
    </w:p>
    <w:p w14:paraId="019BCE0C" w14:textId="77777777" w:rsidR="00E63096" w:rsidRDefault="00E63096" w:rsidP="00E63096">
      <w:pPr>
        <w:pStyle w:val="NormalWeb"/>
        <w:numPr>
          <w:ilvl w:val="0"/>
          <w:numId w:val="16"/>
        </w:numPr>
        <w:spacing w:before="0" w:beforeAutospacing="0" w:after="0" w:afterAutospacing="0" w:line="480" w:lineRule="auto"/>
      </w:pPr>
      <w:r>
        <w:rPr>
          <w:i/>
          <w:iCs/>
        </w:rPr>
        <w:t>Maintain your disaster Recovery plan / safecomputing.umich.edu</w:t>
      </w:r>
      <w:r>
        <w:t xml:space="preserve">. (n.d.). </w:t>
      </w:r>
      <w:r>
        <w:rPr>
          <w:rStyle w:val="url"/>
        </w:rPr>
        <w:t>https://safecomputing.umich.edu/protect-the-u/protect-your-unit/disaster-recovery-management/maintain#:~:text=Disaster%20recovery%20plans%20must%20be,systems%20hardware%2C%20and%20so%20on.</w:t>
      </w:r>
    </w:p>
    <w:p w14:paraId="7C805475" w14:textId="77777777" w:rsidR="006E57A4" w:rsidRDefault="006E57A4" w:rsidP="006E57A4">
      <w:pPr>
        <w:pStyle w:val="NormalWeb"/>
        <w:numPr>
          <w:ilvl w:val="0"/>
          <w:numId w:val="16"/>
        </w:numPr>
        <w:spacing w:before="0" w:beforeAutospacing="0" w:after="0" w:afterAutospacing="0" w:line="480" w:lineRule="auto"/>
      </w:pPr>
      <w:r>
        <w:t xml:space="preserve">Swanson, D. (2022, September 21). </w:t>
      </w:r>
      <w:r>
        <w:rPr>
          <w:i/>
          <w:iCs/>
        </w:rPr>
        <w:t>Auditing Your BCP and DR program – Just How Resilient is Your Organization?</w:t>
      </w:r>
      <w:r>
        <w:t xml:space="preserve"> Risk and Resilience Hub. </w:t>
      </w:r>
      <w:r>
        <w:rPr>
          <w:rStyle w:val="url"/>
        </w:rPr>
        <w:t>https://www.riskandresiliencehub.com/auditing-your-bcp-and-dr-program-just-how-resilient-is-your-organization/#:~:text=Audit%20tests%20in%20reviewing%20a,%2Dto%2Ddate%20(e.g.</w:t>
      </w:r>
    </w:p>
    <w:p w14:paraId="79E6E0EA" w14:textId="77777777" w:rsidR="00ED1588" w:rsidRDefault="00ED1588" w:rsidP="006E57A4">
      <w:pPr>
        <w:pStyle w:val="NormalWeb"/>
        <w:spacing w:before="0" w:beforeAutospacing="0" w:after="0" w:afterAutospacing="0" w:line="480" w:lineRule="auto"/>
        <w:ind w:left="720"/>
        <w:rPr>
          <w:rStyle w:val="url"/>
        </w:rPr>
      </w:pPr>
    </w:p>
    <w:p w14:paraId="68B843D2" w14:textId="77777777" w:rsidR="00BA2824" w:rsidRDefault="00BA2824" w:rsidP="00BA2824">
      <w:pPr>
        <w:pStyle w:val="NormalWeb"/>
        <w:spacing w:before="0" w:beforeAutospacing="0" w:after="0" w:afterAutospacing="0" w:line="480" w:lineRule="auto"/>
        <w:ind w:left="720" w:hanging="720"/>
      </w:pPr>
    </w:p>
    <w:p w14:paraId="4C641FE6" w14:textId="77777777" w:rsidR="00C46DDE" w:rsidRPr="00B253FD" w:rsidRDefault="00C46DDE" w:rsidP="00D377E8">
      <w:pPr>
        <w:pStyle w:val="NormalWeb"/>
        <w:rPr>
          <w:color w:val="000000"/>
        </w:rPr>
      </w:pPr>
    </w:p>
    <w:sectPr w:rsidR="00C46DDE" w:rsidRPr="00B253F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88FE7" w14:textId="77777777" w:rsidR="00E53D3B" w:rsidRDefault="00E53D3B" w:rsidP="00CD7EF7">
      <w:pPr>
        <w:spacing w:after="0" w:line="240" w:lineRule="auto"/>
      </w:pPr>
      <w:r>
        <w:separator/>
      </w:r>
    </w:p>
  </w:endnote>
  <w:endnote w:type="continuationSeparator" w:id="0">
    <w:p w14:paraId="63325D0B" w14:textId="77777777" w:rsidR="00E53D3B" w:rsidRDefault="00E53D3B" w:rsidP="00CD7EF7">
      <w:pPr>
        <w:spacing w:after="0" w:line="240" w:lineRule="auto"/>
      </w:pPr>
      <w:r>
        <w:continuationSeparator/>
      </w:r>
    </w:p>
  </w:endnote>
  <w:endnote w:type="continuationNotice" w:id="1">
    <w:p w14:paraId="0AFD85BA" w14:textId="77777777" w:rsidR="00E53D3B" w:rsidRDefault="00E53D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6627256"/>
      <w:docPartObj>
        <w:docPartGallery w:val="Page Numbers (Bottom of Page)"/>
        <w:docPartUnique/>
      </w:docPartObj>
    </w:sdtPr>
    <w:sdtEndPr>
      <w:rPr>
        <w:noProof/>
      </w:rPr>
    </w:sdtEndPr>
    <w:sdtContent>
      <w:p w14:paraId="217E1013" w14:textId="79929C7F" w:rsidR="00CD7EF7" w:rsidRDefault="00CD7E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8AF3B" w14:textId="77777777" w:rsidR="00CD7EF7" w:rsidRDefault="00CD7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E0FC9" w14:textId="77777777" w:rsidR="00E53D3B" w:rsidRDefault="00E53D3B" w:rsidP="00CD7EF7">
      <w:pPr>
        <w:spacing w:after="0" w:line="240" w:lineRule="auto"/>
      </w:pPr>
      <w:r>
        <w:separator/>
      </w:r>
    </w:p>
  </w:footnote>
  <w:footnote w:type="continuationSeparator" w:id="0">
    <w:p w14:paraId="7CD341F0" w14:textId="77777777" w:rsidR="00E53D3B" w:rsidRDefault="00E53D3B" w:rsidP="00CD7EF7">
      <w:pPr>
        <w:spacing w:after="0" w:line="240" w:lineRule="auto"/>
      </w:pPr>
      <w:r>
        <w:continuationSeparator/>
      </w:r>
    </w:p>
  </w:footnote>
  <w:footnote w:type="continuationNotice" w:id="1">
    <w:p w14:paraId="38A9CF3B" w14:textId="77777777" w:rsidR="00E53D3B" w:rsidRDefault="00E53D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3ECD"/>
    <w:multiLevelType w:val="hybridMultilevel"/>
    <w:tmpl w:val="16005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F2A6D"/>
    <w:multiLevelType w:val="multilevel"/>
    <w:tmpl w:val="2A6CE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7A30"/>
    <w:multiLevelType w:val="hybridMultilevel"/>
    <w:tmpl w:val="CBF4F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E766F"/>
    <w:multiLevelType w:val="hybridMultilevel"/>
    <w:tmpl w:val="8672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172CB"/>
    <w:multiLevelType w:val="hybridMultilevel"/>
    <w:tmpl w:val="47E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5D98"/>
    <w:multiLevelType w:val="multilevel"/>
    <w:tmpl w:val="2A6CE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B0065"/>
    <w:multiLevelType w:val="hybridMultilevel"/>
    <w:tmpl w:val="8288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4AAD"/>
    <w:multiLevelType w:val="multilevel"/>
    <w:tmpl w:val="2A6CE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A7314"/>
    <w:multiLevelType w:val="multilevel"/>
    <w:tmpl w:val="3F2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7232C"/>
    <w:multiLevelType w:val="multilevel"/>
    <w:tmpl w:val="17C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4296A"/>
    <w:multiLevelType w:val="multilevel"/>
    <w:tmpl w:val="267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530B6"/>
    <w:multiLevelType w:val="multilevel"/>
    <w:tmpl w:val="F2D22A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C3B73"/>
    <w:multiLevelType w:val="multilevel"/>
    <w:tmpl w:val="2A6CE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B0182"/>
    <w:multiLevelType w:val="multilevel"/>
    <w:tmpl w:val="307C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310FB"/>
    <w:multiLevelType w:val="multilevel"/>
    <w:tmpl w:val="1C24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B0ADA"/>
    <w:multiLevelType w:val="multilevel"/>
    <w:tmpl w:val="DEC2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E4A4C"/>
    <w:multiLevelType w:val="multilevel"/>
    <w:tmpl w:val="3A8A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331527">
    <w:abstractNumId w:val="4"/>
  </w:num>
  <w:num w:numId="2" w16cid:durableId="1681007488">
    <w:abstractNumId w:val="6"/>
  </w:num>
  <w:num w:numId="3" w16cid:durableId="641888106">
    <w:abstractNumId w:val="2"/>
  </w:num>
  <w:num w:numId="4" w16cid:durableId="402945645">
    <w:abstractNumId w:val="10"/>
  </w:num>
  <w:num w:numId="5" w16cid:durableId="2002538179">
    <w:abstractNumId w:val="9"/>
  </w:num>
  <w:num w:numId="6" w16cid:durableId="1229539895">
    <w:abstractNumId w:val="8"/>
  </w:num>
  <w:num w:numId="7" w16cid:durableId="93674395">
    <w:abstractNumId w:val="1"/>
  </w:num>
  <w:num w:numId="8" w16cid:durableId="1336299719">
    <w:abstractNumId w:val="5"/>
  </w:num>
  <w:num w:numId="9" w16cid:durableId="1436906774">
    <w:abstractNumId w:val="7"/>
  </w:num>
  <w:num w:numId="10" w16cid:durableId="668220284">
    <w:abstractNumId w:val="12"/>
  </w:num>
  <w:num w:numId="11" w16cid:durableId="898593682">
    <w:abstractNumId w:val="11"/>
  </w:num>
  <w:num w:numId="12" w16cid:durableId="620307563">
    <w:abstractNumId w:val="15"/>
  </w:num>
  <w:num w:numId="13" w16cid:durableId="535697230">
    <w:abstractNumId w:val="13"/>
  </w:num>
  <w:num w:numId="14" w16cid:durableId="1652901836">
    <w:abstractNumId w:val="16"/>
  </w:num>
  <w:num w:numId="15" w16cid:durableId="45641505">
    <w:abstractNumId w:val="0"/>
  </w:num>
  <w:num w:numId="16" w16cid:durableId="2112314517">
    <w:abstractNumId w:val="3"/>
  </w:num>
  <w:num w:numId="17" w16cid:durableId="9681305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54C"/>
    <w:rsid w:val="0000059B"/>
    <w:rsid w:val="000026A2"/>
    <w:rsid w:val="00007F5A"/>
    <w:rsid w:val="00007FD6"/>
    <w:rsid w:val="00010817"/>
    <w:rsid w:val="00013D60"/>
    <w:rsid w:val="0001680A"/>
    <w:rsid w:val="00017532"/>
    <w:rsid w:val="000225ED"/>
    <w:rsid w:val="00024B5E"/>
    <w:rsid w:val="00024D49"/>
    <w:rsid w:val="00026B01"/>
    <w:rsid w:val="00027ACC"/>
    <w:rsid w:val="0003028F"/>
    <w:rsid w:val="000307B3"/>
    <w:rsid w:val="00031055"/>
    <w:rsid w:val="00032FB3"/>
    <w:rsid w:val="00035AE2"/>
    <w:rsid w:val="00036CB4"/>
    <w:rsid w:val="00037E67"/>
    <w:rsid w:val="000405AF"/>
    <w:rsid w:val="000418FE"/>
    <w:rsid w:val="000424C7"/>
    <w:rsid w:val="0004725F"/>
    <w:rsid w:val="00051D8A"/>
    <w:rsid w:val="000545D1"/>
    <w:rsid w:val="00054790"/>
    <w:rsid w:val="00055AB1"/>
    <w:rsid w:val="00055DC2"/>
    <w:rsid w:val="000568CD"/>
    <w:rsid w:val="0006125F"/>
    <w:rsid w:val="0006182D"/>
    <w:rsid w:val="00063624"/>
    <w:rsid w:val="00065999"/>
    <w:rsid w:val="000678B3"/>
    <w:rsid w:val="00070585"/>
    <w:rsid w:val="000713DF"/>
    <w:rsid w:val="0007141B"/>
    <w:rsid w:val="000734B0"/>
    <w:rsid w:val="000739F3"/>
    <w:rsid w:val="00075CC3"/>
    <w:rsid w:val="00076A8D"/>
    <w:rsid w:val="0008173F"/>
    <w:rsid w:val="00082617"/>
    <w:rsid w:val="00083144"/>
    <w:rsid w:val="000835E2"/>
    <w:rsid w:val="0008413D"/>
    <w:rsid w:val="00084971"/>
    <w:rsid w:val="00084A25"/>
    <w:rsid w:val="00084F41"/>
    <w:rsid w:val="00085B54"/>
    <w:rsid w:val="00085E31"/>
    <w:rsid w:val="00085FFE"/>
    <w:rsid w:val="000927C4"/>
    <w:rsid w:val="0009338F"/>
    <w:rsid w:val="00095385"/>
    <w:rsid w:val="0009540E"/>
    <w:rsid w:val="000A0162"/>
    <w:rsid w:val="000A101F"/>
    <w:rsid w:val="000A1130"/>
    <w:rsid w:val="000A23D2"/>
    <w:rsid w:val="000A2E6C"/>
    <w:rsid w:val="000A4944"/>
    <w:rsid w:val="000A5865"/>
    <w:rsid w:val="000A5DCA"/>
    <w:rsid w:val="000A64D0"/>
    <w:rsid w:val="000A6557"/>
    <w:rsid w:val="000A6F0F"/>
    <w:rsid w:val="000A77F9"/>
    <w:rsid w:val="000A7B25"/>
    <w:rsid w:val="000B2845"/>
    <w:rsid w:val="000B42B0"/>
    <w:rsid w:val="000B42F8"/>
    <w:rsid w:val="000C0BB4"/>
    <w:rsid w:val="000C1413"/>
    <w:rsid w:val="000C3B38"/>
    <w:rsid w:val="000C4349"/>
    <w:rsid w:val="000C52CC"/>
    <w:rsid w:val="000C5D89"/>
    <w:rsid w:val="000D02A8"/>
    <w:rsid w:val="000D153B"/>
    <w:rsid w:val="000D597E"/>
    <w:rsid w:val="000D6287"/>
    <w:rsid w:val="000D72AA"/>
    <w:rsid w:val="000D7CB9"/>
    <w:rsid w:val="000E313E"/>
    <w:rsid w:val="000E38D7"/>
    <w:rsid w:val="000E4E05"/>
    <w:rsid w:val="000E59C0"/>
    <w:rsid w:val="000E6524"/>
    <w:rsid w:val="000F554F"/>
    <w:rsid w:val="000F5652"/>
    <w:rsid w:val="000F6E69"/>
    <w:rsid w:val="00101B9B"/>
    <w:rsid w:val="00102A1D"/>
    <w:rsid w:val="00102AF7"/>
    <w:rsid w:val="001057A1"/>
    <w:rsid w:val="00106C25"/>
    <w:rsid w:val="0011170B"/>
    <w:rsid w:val="00113974"/>
    <w:rsid w:val="00114F5F"/>
    <w:rsid w:val="0011544B"/>
    <w:rsid w:val="001216CA"/>
    <w:rsid w:val="001231E5"/>
    <w:rsid w:val="00124CF5"/>
    <w:rsid w:val="001325F1"/>
    <w:rsid w:val="001349E8"/>
    <w:rsid w:val="00136BE3"/>
    <w:rsid w:val="001411DE"/>
    <w:rsid w:val="001416F6"/>
    <w:rsid w:val="00142162"/>
    <w:rsid w:val="00142F03"/>
    <w:rsid w:val="00143127"/>
    <w:rsid w:val="001446B8"/>
    <w:rsid w:val="00146C74"/>
    <w:rsid w:val="00146F2B"/>
    <w:rsid w:val="00151A7F"/>
    <w:rsid w:val="00154CB2"/>
    <w:rsid w:val="00155C7D"/>
    <w:rsid w:val="0015647F"/>
    <w:rsid w:val="00160110"/>
    <w:rsid w:val="0016038B"/>
    <w:rsid w:val="001605D3"/>
    <w:rsid w:val="00160781"/>
    <w:rsid w:val="00160F74"/>
    <w:rsid w:val="00162FF4"/>
    <w:rsid w:val="0016325E"/>
    <w:rsid w:val="0016542B"/>
    <w:rsid w:val="001657D9"/>
    <w:rsid w:val="00173AE4"/>
    <w:rsid w:val="00176108"/>
    <w:rsid w:val="00176876"/>
    <w:rsid w:val="0017763E"/>
    <w:rsid w:val="00183478"/>
    <w:rsid w:val="00183C02"/>
    <w:rsid w:val="001846C6"/>
    <w:rsid w:val="00185561"/>
    <w:rsid w:val="00196E44"/>
    <w:rsid w:val="001A1A21"/>
    <w:rsid w:val="001A2FE8"/>
    <w:rsid w:val="001A51D7"/>
    <w:rsid w:val="001A6E54"/>
    <w:rsid w:val="001A755D"/>
    <w:rsid w:val="001B0CA2"/>
    <w:rsid w:val="001B314D"/>
    <w:rsid w:val="001B40DF"/>
    <w:rsid w:val="001B73DC"/>
    <w:rsid w:val="001C2362"/>
    <w:rsid w:val="001C6065"/>
    <w:rsid w:val="001C6276"/>
    <w:rsid w:val="001C731F"/>
    <w:rsid w:val="001D2430"/>
    <w:rsid w:val="001D3242"/>
    <w:rsid w:val="001D32E5"/>
    <w:rsid w:val="001D345F"/>
    <w:rsid w:val="001D4122"/>
    <w:rsid w:val="001D509D"/>
    <w:rsid w:val="001D5AF4"/>
    <w:rsid w:val="001D605B"/>
    <w:rsid w:val="001D700C"/>
    <w:rsid w:val="001E07F4"/>
    <w:rsid w:val="001E55C5"/>
    <w:rsid w:val="001E5D9A"/>
    <w:rsid w:val="001E63A3"/>
    <w:rsid w:val="001E6CBD"/>
    <w:rsid w:val="001F0D89"/>
    <w:rsid w:val="001F1631"/>
    <w:rsid w:val="001F3986"/>
    <w:rsid w:val="001F3CB8"/>
    <w:rsid w:val="001F6105"/>
    <w:rsid w:val="001F67E5"/>
    <w:rsid w:val="001F7056"/>
    <w:rsid w:val="001F744F"/>
    <w:rsid w:val="00200DBA"/>
    <w:rsid w:val="0020147D"/>
    <w:rsid w:val="0020271C"/>
    <w:rsid w:val="00202DD7"/>
    <w:rsid w:val="00206E07"/>
    <w:rsid w:val="00211963"/>
    <w:rsid w:val="00211BCE"/>
    <w:rsid w:val="002120A7"/>
    <w:rsid w:val="002128D1"/>
    <w:rsid w:val="00215455"/>
    <w:rsid w:val="00217FFE"/>
    <w:rsid w:val="00222343"/>
    <w:rsid w:val="00224DD2"/>
    <w:rsid w:val="00230C47"/>
    <w:rsid w:val="0023290A"/>
    <w:rsid w:val="00233315"/>
    <w:rsid w:val="00240372"/>
    <w:rsid w:val="00242DD3"/>
    <w:rsid w:val="00243970"/>
    <w:rsid w:val="00243DAC"/>
    <w:rsid w:val="0024704C"/>
    <w:rsid w:val="00247658"/>
    <w:rsid w:val="002503A5"/>
    <w:rsid w:val="00250F70"/>
    <w:rsid w:val="00253421"/>
    <w:rsid w:val="00253B1E"/>
    <w:rsid w:val="00253BA2"/>
    <w:rsid w:val="00254AD8"/>
    <w:rsid w:val="002569C9"/>
    <w:rsid w:val="002575F6"/>
    <w:rsid w:val="0026083C"/>
    <w:rsid w:val="00261166"/>
    <w:rsid w:val="002642EC"/>
    <w:rsid w:val="00266B25"/>
    <w:rsid w:val="002671FC"/>
    <w:rsid w:val="0027047F"/>
    <w:rsid w:val="00271141"/>
    <w:rsid w:val="00271979"/>
    <w:rsid w:val="002743AA"/>
    <w:rsid w:val="0027563F"/>
    <w:rsid w:val="0027704E"/>
    <w:rsid w:val="0027733C"/>
    <w:rsid w:val="00277EDF"/>
    <w:rsid w:val="00280E0F"/>
    <w:rsid w:val="00282BFF"/>
    <w:rsid w:val="0028373D"/>
    <w:rsid w:val="00283BE2"/>
    <w:rsid w:val="00286FE7"/>
    <w:rsid w:val="00287FEE"/>
    <w:rsid w:val="002910D0"/>
    <w:rsid w:val="00292F8C"/>
    <w:rsid w:val="002932EC"/>
    <w:rsid w:val="00294375"/>
    <w:rsid w:val="002A12F5"/>
    <w:rsid w:val="002A162B"/>
    <w:rsid w:val="002A2FB0"/>
    <w:rsid w:val="002A5C91"/>
    <w:rsid w:val="002A5D6C"/>
    <w:rsid w:val="002A6F0E"/>
    <w:rsid w:val="002B3555"/>
    <w:rsid w:val="002B3556"/>
    <w:rsid w:val="002B3983"/>
    <w:rsid w:val="002B4265"/>
    <w:rsid w:val="002B5094"/>
    <w:rsid w:val="002B7C9B"/>
    <w:rsid w:val="002C1ADB"/>
    <w:rsid w:val="002C3EB8"/>
    <w:rsid w:val="002C3F8D"/>
    <w:rsid w:val="002C4303"/>
    <w:rsid w:val="002C4CB0"/>
    <w:rsid w:val="002C4D66"/>
    <w:rsid w:val="002C7834"/>
    <w:rsid w:val="002D15FA"/>
    <w:rsid w:val="002D3BA8"/>
    <w:rsid w:val="002D430B"/>
    <w:rsid w:val="002D4A47"/>
    <w:rsid w:val="002D7274"/>
    <w:rsid w:val="002D7304"/>
    <w:rsid w:val="002E1909"/>
    <w:rsid w:val="002E6A07"/>
    <w:rsid w:val="002E7AD3"/>
    <w:rsid w:val="002E7F32"/>
    <w:rsid w:val="002F0091"/>
    <w:rsid w:val="002F1330"/>
    <w:rsid w:val="002F1A9D"/>
    <w:rsid w:val="002F55DC"/>
    <w:rsid w:val="002F5700"/>
    <w:rsid w:val="002F5EF4"/>
    <w:rsid w:val="00300050"/>
    <w:rsid w:val="00300ACE"/>
    <w:rsid w:val="0031009A"/>
    <w:rsid w:val="00311F84"/>
    <w:rsid w:val="00312D4A"/>
    <w:rsid w:val="00316A36"/>
    <w:rsid w:val="00320169"/>
    <w:rsid w:val="00323AEC"/>
    <w:rsid w:val="003246E1"/>
    <w:rsid w:val="00326507"/>
    <w:rsid w:val="003267EB"/>
    <w:rsid w:val="00326B80"/>
    <w:rsid w:val="00326FFD"/>
    <w:rsid w:val="0032762D"/>
    <w:rsid w:val="00332902"/>
    <w:rsid w:val="003329AC"/>
    <w:rsid w:val="00333231"/>
    <w:rsid w:val="00333B1E"/>
    <w:rsid w:val="003348B3"/>
    <w:rsid w:val="00336915"/>
    <w:rsid w:val="00336B66"/>
    <w:rsid w:val="00336B86"/>
    <w:rsid w:val="00337A19"/>
    <w:rsid w:val="00337F91"/>
    <w:rsid w:val="003401D7"/>
    <w:rsid w:val="003404A6"/>
    <w:rsid w:val="00341442"/>
    <w:rsid w:val="003421B8"/>
    <w:rsid w:val="003423BE"/>
    <w:rsid w:val="00342450"/>
    <w:rsid w:val="003468A1"/>
    <w:rsid w:val="00347F2E"/>
    <w:rsid w:val="00350058"/>
    <w:rsid w:val="00350305"/>
    <w:rsid w:val="003517AD"/>
    <w:rsid w:val="00354C3F"/>
    <w:rsid w:val="003611BA"/>
    <w:rsid w:val="003619D3"/>
    <w:rsid w:val="00361E9A"/>
    <w:rsid w:val="0036273A"/>
    <w:rsid w:val="003632AF"/>
    <w:rsid w:val="0036350C"/>
    <w:rsid w:val="003675D2"/>
    <w:rsid w:val="00367828"/>
    <w:rsid w:val="00372C55"/>
    <w:rsid w:val="00375269"/>
    <w:rsid w:val="00382A78"/>
    <w:rsid w:val="00382F8F"/>
    <w:rsid w:val="0038324C"/>
    <w:rsid w:val="0038606F"/>
    <w:rsid w:val="0038688D"/>
    <w:rsid w:val="00387007"/>
    <w:rsid w:val="00390A77"/>
    <w:rsid w:val="00390E41"/>
    <w:rsid w:val="003938C2"/>
    <w:rsid w:val="00395909"/>
    <w:rsid w:val="003969E7"/>
    <w:rsid w:val="00396DC3"/>
    <w:rsid w:val="00397BF7"/>
    <w:rsid w:val="003A098D"/>
    <w:rsid w:val="003A3A25"/>
    <w:rsid w:val="003A4E19"/>
    <w:rsid w:val="003A5150"/>
    <w:rsid w:val="003A535E"/>
    <w:rsid w:val="003A5BB7"/>
    <w:rsid w:val="003A5F93"/>
    <w:rsid w:val="003A6D9D"/>
    <w:rsid w:val="003A7720"/>
    <w:rsid w:val="003B11BE"/>
    <w:rsid w:val="003B1455"/>
    <w:rsid w:val="003B1854"/>
    <w:rsid w:val="003B2B5B"/>
    <w:rsid w:val="003B2B67"/>
    <w:rsid w:val="003B390F"/>
    <w:rsid w:val="003B3C77"/>
    <w:rsid w:val="003B5431"/>
    <w:rsid w:val="003B7F2D"/>
    <w:rsid w:val="003C0FCC"/>
    <w:rsid w:val="003C4247"/>
    <w:rsid w:val="003C663A"/>
    <w:rsid w:val="003D0A7D"/>
    <w:rsid w:val="003D109D"/>
    <w:rsid w:val="003D455C"/>
    <w:rsid w:val="003D4BFC"/>
    <w:rsid w:val="003D60D1"/>
    <w:rsid w:val="003D6368"/>
    <w:rsid w:val="003E0A78"/>
    <w:rsid w:val="003E2288"/>
    <w:rsid w:val="003E2617"/>
    <w:rsid w:val="003E46EA"/>
    <w:rsid w:val="003E5395"/>
    <w:rsid w:val="003E569E"/>
    <w:rsid w:val="003E5DAE"/>
    <w:rsid w:val="003E61EB"/>
    <w:rsid w:val="003E61F9"/>
    <w:rsid w:val="003E7810"/>
    <w:rsid w:val="003F0046"/>
    <w:rsid w:val="003F1BEA"/>
    <w:rsid w:val="003F325D"/>
    <w:rsid w:val="003F4DCD"/>
    <w:rsid w:val="003F5028"/>
    <w:rsid w:val="003F5AFB"/>
    <w:rsid w:val="003F62E9"/>
    <w:rsid w:val="00400289"/>
    <w:rsid w:val="00400E2A"/>
    <w:rsid w:val="00400F81"/>
    <w:rsid w:val="00401413"/>
    <w:rsid w:val="0040186D"/>
    <w:rsid w:val="00404077"/>
    <w:rsid w:val="00404D63"/>
    <w:rsid w:val="00406CBB"/>
    <w:rsid w:val="004101A7"/>
    <w:rsid w:val="0041719A"/>
    <w:rsid w:val="00421B44"/>
    <w:rsid w:val="00421BA8"/>
    <w:rsid w:val="004242AF"/>
    <w:rsid w:val="00424B54"/>
    <w:rsid w:val="00424F26"/>
    <w:rsid w:val="00424FCD"/>
    <w:rsid w:val="00426538"/>
    <w:rsid w:val="00426A68"/>
    <w:rsid w:val="00427ED8"/>
    <w:rsid w:val="00431E6A"/>
    <w:rsid w:val="004322F2"/>
    <w:rsid w:val="004338C9"/>
    <w:rsid w:val="0043450A"/>
    <w:rsid w:val="00434F50"/>
    <w:rsid w:val="004350E6"/>
    <w:rsid w:val="00437149"/>
    <w:rsid w:val="00437EB6"/>
    <w:rsid w:val="00444F4F"/>
    <w:rsid w:val="00446142"/>
    <w:rsid w:val="00447FF6"/>
    <w:rsid w:val="00451187"/>
    <w:rsid w:val="00452B0D"/>
    <w:rsid w:val="0045444A"/>
    <w:rsid w:val="004550EC"/>
    <w:rsid w:val="00455271"/>
    <w:rsid w:val="00460F88"/>
    <w:rsid w:val="00461796"/>
    <w:rsid w:val="00465065"/>
    <w:rsid w:val="004650CA"/>
    <w:rsid w:val="0046682B"/>
    <w:rsid w:val="00466AFF"/>
    <w:rsid w:val="00467959"/>
    <w:rsid w:val="0047336D"/>
    <w:rsid w:val="004765F0"/>
    <w:rsid w:val="00480A9F"/>
    <w:rsid w:val="0048161A"/>
    <w:rsid w:val="00481ECD"/>
    <w:rsid w:val="004866E8"/>
    <w:rsid w:val="00487DF4"/>
    <w:rsid w:val="0049021F"/>
    <w:rsid w:val="00490F12"/>
    <w:rsid w:val="00493ECC"/>
    <w:rsid w:val="00494F00"/>
    <w:rsid w:val="004A1757"/>
    <w:rsid w:val="004A225E"/>
    <w:rsid w:val="004A4A2E"/>
    <w:rsid w:val="004A59E1"/>
    <w:rsid w:val="004A5ED0"/>
    <w:rsid w:val="004A66FD"/>
    <w:rsid w:val="004B0D4D"/>
    <w:rsid w:val="004B0E26"/>
    <w:rsid w:val="004B2950"/>
    <w:rsid w:val="004B6471"/>
    <w:rsid w:val="004C1287"/>
    <w:rsid w:val="004C403F"/>
    <w:rsid w:val="004C5916"/>
    <w:rsid w:val="004D0F77"/>
    <w:rsid w:val="004D102E"/>
    <w:rsid w:val="004D35F0"/>
    <w:rsid w:val="004D71AC"/>
    <w:rsid w:val="004E0156"/>
    <w:rsid w:val="004E1E36"/>
    <w:rsid w:val="004E240D"/>
    <w:rsid w:val="004E311A"/>
    <w:rsid w:val="004E7D12"/>
    <w:rsid w:val="004F0B0C"/>
    <w:rsid w:val="004F1558"/>
    <w:rsid w:val="004F31B5"/>
    <w:rsid w:val="004F3C11"/>
    <w:rsid w:val="004F543D"/>
    <w:rsid w:val="004F5EEB"/>
    <w:rsid w:val="004F6444"/>
    <w:rsid w:val="004F702F"/>
    <w:rsid w:val="00500231"/>
    <w:rsid w:val="00502D91"/>
    <w:rsid w:val="00506ECB"/>
    <w:rsid w:val="005100D1"/>
    <w:rsid w:val="005129CA"/>
    <w:rsid w:val="00513983"/>
    <w:rsid w:val="00513E12"/>
    <w:rsid w:val="00514BD8"/>
    <w:rsid w:val="00515EE9"/>
    <w:rsid w:val="00520219"/>
    <w:rsid w:val="00527393"/>
    <w:rsid w:val="00527E77"/>
    <w:rsid w:val="00531005"/>
    <w:rsid w:val="00532ADD"/>
    <w:rsid w:val="00532EFA"/>
    <w:rsid w:val="00532F4C"/>
    <w:rsid w:val="00534848"/>
    <w:rsid w:val="005348CC"/>
    <w:rsid w:val="005350CA"/>
    <w:rsid w:val="00535C69"/>
    <w:rsid w:val="00541B22"/>
    <w:rsid w:val="00542059"/>
    <w:rsid w:val="00543170"/>
    <w:rsid w:val="005440AF"/>
    <w:rsid w:val="00545070"/>
    <w:rsid w:val="00546E1E"/>
    <w:rsid w:val="00546FC0"/>
    <w:rsid w:val="00550460"/>
    <w:rsid w:val="005548DB"/>
    <w:rsid w:val="00555A29"/>
    <w:rsid w:val="00557F36"/>
    <w:rsid w:val="00561BA9"/>
    <w:rsid w:val="00564C50"/>
    <w:rsid w:val="00566287"/>
    <w:rsid w:val="00570B4A"/>
    <w:rsid w:val="00572923"/>
    <w:rsid w:val="00573562"/>
    <w:rsid w:val="00580068"/>
    <w:rsid w:val="00580E60"/>
    <w:rsid w:val="005814FB"/>
    <w:rsid w:val="00581CBB"/>
    <w:rsid w:val="00581CFD"/>
    <w:rsid w:val="00584A3A"/>
    <w:rsid w:val="0058746F"/>
    <w:rsid w:val="00587CA5"/>
    <w:rsid w:val="00590E38"/>
    <w:rsid w:val="0059287A"/>
    <w:rsid w:val="005945E9"/>
    <w:rsid w:val="00596D4A"/>
    <w:rsid w:val="00597287"/>
    <w:rsid w:val="005A08D1"/>
    <w:rsid w:val="005A0C52"/>
    <w:rsid w:val="005A3F09"/>
    <w:rsid w:val="005A4B85"/>
    <w:rsid w:val="005A5363"/>
    <w:rsid w:val="005A5812"/>
    <w:rsid w:val="005B1035"/>
    <w:rsid w:val="005B18C4"/>
    <w:rsid w:val="005B21E1"/>
    <w:rsid w:val="005B22B0"/>
    <w:rsid w:val="005B2E9C"/>
    <w:rsid w:val="005B3A8C"/>
    <w:rsid w:val="005B3B06"/>
    <w:rsid w:val="005B481D"/>
    <w:rsid w:val="005B501F"/>
    <w:rsid w:val="005B5ACD"/>
    <w:rsid w:val="005B63E5"/>
    <w:rsid w:val="005C081B"/>
    <w:rsid w:val="005C2158"/>
    <w:rsid w:val="005C3626"/>
    <w:rsid w:val="005C4A15"/>
    <w:rsid w:val="005C5921"/>
    <w:rsid w:val="005C69A4"/>
    <w:rsid w:val="005C6F8B"/>
    <w:rsid w:val="005C7559"/>
    <w:rsid w:val="005D29B1"/>
    <w:rsid w:val="005D2E70"/>
    <w:rsid w:val="005E0B15"/>
    <w:rsid w:val="005E0B45"/>
    <w:rsid w:val="005E1007"/>
    <w:rsid w:val="005E1106"/>
    <w:rsid w:val="005E1F8E"/>
    <w:rsid w:val="005E1FA8"/>
    <w:rsid w:val="005E2D78"/>
    <w:rsid w:val="005E326C"/>
    <w:rsid w:val="005E65C3"/>
    <w:rsid w:val="005E6799"/>
    <w:rsid w:val="005E739A"/>
    <w:rsid w:val="005E7B79"/>
    <w:rsid w:val="005F03A4"/>
    <w:rsid w:val="005F0EFB"/>
    <w:rsid w:val="005F10E1"/>
    <w:rsid w:val="005F1B8A"/>
    <w:rsid w:val="005F1BE0"/>
    <w:rsid w:val="005F22F1"/>
    <w:rsid w:val="005F43DF"/>
    <w:rsid w:val="005F4BF7"/>
    <w:rsid w:val="005F59AE"/>
    <w:rsid w:val="005F6A57"/>
    <w:rsid w:val="005F71EA"/>
    <w:rsid w:val="0060242F"/>
    <w:rsid w:val="006025A0"/>
    <w:rsid w:val="006029AC"/>
    <w:rsid w:val="00603DEE"/>
    <w:rsid w:val="0060474D"/>
    <w:rsid w:val="00607535"/>
    <w:rsid w:val="00607BB4"/>
    <w:rsid w:val="00610F33"/>
    <w:rsid w:val="006114AD"/>
    <w:rsid w:val="00611920"/>
    <w:rsid w:val="00612DF7"/>
    <w:rsid w:val="00613984"/>
    <w:rsid w:val="00616314"/>
    <w:rsid w:val="00616626"/>
    <w:rsid w:val="00620607"/>
    <w:rsid w:val="006206B5"/>
    <w:rsid w:val="0062528E"/>
    <w:rsid w:val="00625A2F"/>
    <w:rsid w:val="00626961"/>
    <w:rsid w:val="00631921"/>
    <w:rsid w:val="006341C6"/>
    <w:rsid w:val="0063659C"/>
    <w:rsid w:val="00637788"/>
    <w:rsid w:val="00637E43"/>
    <w:rsid w:val="006411F5"/>
    <w:rsid w:val="00642141"/>
    <w:rsid w:val="0064237B"/>
    <w:rsid w:val="00642B89"/>
    <w:rsid w:val="00646ED0"/>
    <w:rsid w:val="00647472"/>
    <w:rsid w:val="006601E3"/>
    <w:rsid w:val="00660783"/>
    <w:rsid w:val="006608A6"/>
    <w:rsid w:val="0066133D"/>
    <w:rsid w:val="00661D52"/>
    <w:rsid w:val="006626E3"/>
    <w:rsid w:val="00664FF0"/>
    <w:rsid w:val="0066526C"/>
    <w:rsid w:val="00674143"/>
    <w:rsid w:val="00677085"/>
    <w:rsid w:val="00677143"/>
    <w:rsid w:val="006808FD"/>
    <w:rsid w:val="006822E5"/>
    <w:rsid w:val="006829C4"/>
    <w:rsid w:val="00683AC3"/>
    <w:rsid w:val="00684439"/>
    <w:rsid w:val="00690B5B"/>
    <w:rsid w:val="00691801"/>
    <w:rsid w:val="006937E2"/>
    <w:rsid w:val="00695122"/>
    <w:rsid w:val="00695AF6"/>
    <w:rsid w:val="006A1AF4"/>
    <w:rsid w:val="006A2FB2"/>
    <w:rsid w:val="006B07FF"/>
    <w:rsid w:val="006B2092"/>
    <w:rsid w:val="006B3552"/>
    <w:rsid w:val="006C005F"/>
    <w:rsid w:val="006C050D"/>
    <w:rsid w:val="006C10A4"/>
    <w:rsid w:val="006C2A52"/>
    <w:rsid w:val="006C4179"/>
    <w:rsid w:val="006C4618"/>
    <w:rsid w:val="006C4D6C"/>
    <w:rsid w:val="006C6007"/>
    <w:rsid w:val="006C6621"/>
    <w:rsid w:val="006C69A9"/>
    <w:rsid w:val="006D049E"/>
    <w:rsid w:val="006D1898"/>
    <w:rsid w:val="006D2216"/>
    <w:rsid w:val="006D476F"/>
    <w:rsid w:val="006D4BD2"/>
    <w:rsid w:val="006D6B38"/>
    <w:rsid w:val="006D752B"/>
    <w:rsid w:val="006D7F37"/>
    <w:rsid w:val="006E14FE"/>
    <w:rsid w:val="006E3AC9"/>
    <w:rsid w:val="006E4D0D"/>
    <w:rsid w:val="006E57A4"/>
    <w:rsid w:val="006E68D5"/>
    <w:rsid w:val="006E6C46"/>
    <w:rsid w:val="006E7B2E"/>
    <w:rsid w:val="006F046E"/>
    <w:rsid w:val="006F1690"/>
    <w:rsid w:val="006F3C3E"/>
    <w:rsid w:val="006F4B6B"/>
    <w:rsid w:val="006F5F64"/>
    <w:rsid w:val="00702AF8"/>
    <w:rsid w:val="00702C5D"/>
    <w:rsid w:val="00705BC9"/>
    <w:rsid w:val="0070703F"/>
    <w:rsid w:val="00710F84"/>
    <w:rsid w:val="00712065"/>
    <w:rsid w:val="007143A8"/>
    <w:rsid w:val="00715639"/>
    <w:rsid w:val="007161C4"/>
    <w:rsid w:val="007165BB"/>
    <w:rsid w:val="00716C28"/>
    <w:rsid w:val="00720695"/>
    <w:rsid w:val="007229E1"/>
    <w:rsid w:val="007238B9"/>
    <w:rsid w:val="00723EB9"/>
    <w:rsid w:val="007243FB"/>
    <w:rsid w:val="00724C09"/>
    <w:rsid w:val="00725809"/>
    <w:rsid w:val="0072734F"/>
    <w:rsid w:val="007276A4"/>
    <w:rsid w:val="00727D0E"/>
    <w:rsid w:val="00730230"/>
    <w:rsid w:val="00732688"/>
    <w:rsid w:val="00734176"/>
    <w:rsid w:val="00735CCA"/>
    <w:rsid w:val="0073659C"/>
    <w:rsid w:val="00737485"/>
    <w:rsid w:val="0074114F"/>
    <w:rsid w:val="00741847"/>
    <w:rsid w:val="00741AA6"/>
    <w:rsid w:val="00742603"/>
    <w:rsid w:val="007451B0"/>
    <w:rsid w:val="00745722"/>
    <w:rsid w:val="007509F2"/>
    <w:rsid w:val="007530EE"/>
    <w:rsid w:val="0075319C"/>
    <w:rsid w:val="00753852"/>
    <w:rsid w:val="00753C1F"/>
    <w:rsid w:val="00754DE8"/>
    <w:rsid w:val="0075740E"/>
    <w:rsid w:val="00760D19"/>
    <w:rsid w:val="007615A7"/>
    <w:rsid w:val="00765200"/>
    <w:rsid w:val="00766009"/>
    <w:rsid w:val="0076620A"/>
    <w:rsid w:val="00770DD5"/>
    <w:rsid w:val="00773DCE"/>
    <w:rsid w:val="00774E4D"/>
    <w:rsid w:val="007762BA"/>
    <w:rsid w:val="007801DB"/>
    <w:rsid w:val="0078034D"/>
    <w:rsid w:val="00780EA6"/>
    <w:rsid w:val="00784581"/>
    <w:rsid w:val="007850DB"/>
    <w:rsid w:val="00786C48"/>
    <w:rsid w:val="007872F9"/>
    <w:rsid w:val="007873CC"/>
    <w:rsid w:val="00790269"/>
    <w:rsid w:val="00790988"/>
    <w:rsid w:val="00790C2F"/>
    <w:rsid w:val="007919BA"/>
    <w:rsid w:val="00791E38"/>
    <w:rsid w:val="0079203B"/>
    <w:rsid w:val="00793007"/>
    <w:rsid w:val="00793CAB"/>
    <w:rsid w:val="00793CE8"/>
    <w:rsid w:val="007A07CA"/>
    <w:rsid w:val="007A3304"/>
    <w:rsid w:val="007A3666"/>
    <w:rsid w:val="007A4F0C"/>
    <w:rsid w:val="007A55A1"/>
    <w:rsid w:val="007B144D"/>
    <w:rsid w:val="007B1810"/>
    <w:rsid w:val="007B3943"/>
    <w:rsid w:val="007B538B"/>
    <w:rsid w:val="007B5B5E"/>
    <w:rsid w:val="007B7563"/>
    <w:rsid w:val="007C04BE"/>
    <w:rsid w:val="007C2D47"/>
    <w:rsid w:val="007C3516"/>
    <w:rsid w:val="007C46A8"/>
    <w:rsid w:val="007C4CF2"/>
    <w:rsid w:val="007C5BEE"/>
    <w:rsid w:val="007C63E5"/>
    <w:rsid w:val="007D18F7"/>
    <w:rsid w:val="007D535C"/>
    <w:rsid w:val="007D61D2"/>
    <w:rsid w:val="007E3B27"/>
    <w:rsid w:val="007E4CD6"/>
    <w:rsid w:val="007E4CF5"/>
    <w:rsid w:val="007E6883"/>
    <w:rsid w:val="007F1184"/>
    <w:rsid w:val="007F24D1"/>
    <w:rsid w:val="007F3708"/>
    <w:rsid w:val="007F4539"/>
    <w:rsid w:val="007F47C3"/>
    <w:rsid w:val="007F5E98"/>
    <w:rsid w:val="00800E92"/>
    <w:rsid w:val="00801384"/>
    <w:rsid w:val="008032D5"/>
    <w:rsid w:val="0080333F"/>
    <w:rsid w:val="008042D6"/>
    <w:rsid w:val="00805139"/>
    <w:rsid w:val="008062FE"/>
    <w:rsid w:val="00810C8F"/>
    <w:rsid w:val="0081268B"/>
    <w:rsid w:val="00812D07"/>
    <w:rsid w:val="008140BF"/>
    <w:rsid w:val="0081597C"/>
    <w:rsid w:val="00815F71"/>
    <w:rsid w:val="008213BA"/>
    <w:rsid w:val="00827361"/>
    <w:rsid w:val="008278CE"/>
    <w:rsid w:val="008329FB"/>
    <w:rsid w:val="008332E1"/>
    <w:rsid w:val="00834455"/>
    <w:rsid w:val="00840EBA"/>
    <w:rsid w:val="00844DFB"/>
    <w:rsid w:val="00845556"/>
    <w:rsid w:val="00846532"/>
    <w:rsid w:val="00850D09"/>
    <w:rsid w:val="00852B38"/>
    <w:rsid w:val="00852B62"/>
    <w:rsid w:val="00852E3D"/>
    <w:rsid w:val="00857CC9"/>
    <w:rsid w:val="008602BE"/>
    <w:rsid w:val="0086083C"/>
    <w:rsid w:val="008619C8"/>
    <w:rsid w:val="00863753"/>
    <w:rsid w:val="0086435D"/>
    <w:rsid w:val="00864717"/>
    <w:rsid w:val="00864C11"/>
    <w:rsid w:val="00865EC9"/>
    <w:rsid w:val="00867394"/>
    <w:rsid w:val="00867D87"/>
    <w:rsid w:val="008706A4"/>
    <w:rsid w:val="00870F44"/>
    <w:rsid w:val="0087116B"/>
    <w:rsid w:val="00872291"/>
    <w:rsid w:val="008736EC"/>
    <w:rsid w:val="0087484B"/>
    <w:rsid w:val="008749F5"/>
    <w:rsid w:val="008750D5"/>
    <w:rsid w:val="00876156"/>
    <w:rsid w:val="0087651E"/>
    <w:rsid w:val="00880CC4"/>
    <w:rsid w:val="00880E99"/>
    <w:rsid w:val="00882143"/>
    <w:rsid w:val="008836E3"/>
    <w:rsid w:val="008845D8"/>
    <w:rsid w:val="00886FFA"/>
    <w:rsid w:val="00890952"/>
    <w:rsid w:val="00892D2B"/>
    <w:rsid w:val="00896943"/>
    <w:rsid w:val="00896E72"/>
    <w:rsid w:val="008A1F2C"/>
    <w:rsid w:val="008A4444"/>
    <w:rsid w:val="008A4445"/>
    <w:rsid w:val="008A713A"/>
    <w:rsid w:val="008B0626"/>
    <w:rsid w:val="008B11F2"/>
    <w:rsid w:val="008B2CE6"/>
    <w:rsid w:val="008B670E"/>
    <w:rsid w:val="008B7ADB"/>
    <w:rsid w:val="008C14CD"/>
    <w:rsid w:val="008C1C23"/>
    <w:rsid w:val="008C5E67"/>
    <w:rsid w:val="008C65F0"/>
    <w:rsid w:val="008C734E"/>
    <w:rsid w:val="008C7763"/>
    <w:rsid w:val="008C7D57"/>
    <w:rsid w:val="008D0571"/>
    <w:rsid w:val="008D3A25"/>
    <w:rsid w:val="008D6ED5"/>
    <w:rsid w:val="008D74EF"/>
    <w:rsid w:val="008E1309"/>
    <w:rsid w:val="008E1824"/>
    <w:rsid w:val="008E1DB7"/>
    <w:rsid w:val="008E2247"/>
    <w:rsid w:val="008E25DD"/>
    <w:rsid w:val="008E29C7"/>
    <w:rsid w:val="008E4BE8"/>
    <w:rsid w:val="008E5EBE"/>
    <w:rsid w:val="008E7F57"/>
    <w:rsid w:val="008F0E47"/>
    <w:rsid w:val="008F154F"/>
    <w:rsid w:val="008F1865"/>
    <w:rsid w:val="008F1B3F"/>
    <w:rsid w:val="008F3929"/>
    <w:rsid w:val="008F4F59"/>
    <w:rsid w:val="00901675"/>
    <w:rsid w:val="00901D68"/>
    <w:rsid w:val="00906E39"/>
    <w:rsid w:val="00907061"/>
    <w:rsid w:val="00911154"/>
    <w:rsid w:val="0091184E"/>
    <w:rsid w:val="00911F61"/>
    <w:rsid w:val="00912DD0"/>
    <w:rsid w:val="00913065"/>
    <w:rsid w:val="00914683"/>
    <w:rsid w:val="00914714"/>
    <w:rsid w:val="0091634F"/>
    <w:rsid w:val="009163F4"/>
    <w:rsid w:val="00916B95"/>
    <w:rsid w:val="00917FAD"/>
    <w:rsid w:val="0092289B"/>
    <w:rsid w:val="00931162"/>
    <w:rsid w:val="009323A9"/>
    <w:rsid w:val="0093247D"/>
    <w:rsid w:val="00932BCA"/>
    <w:rsid w:val="00934FF3"/>
    <w:rsid w:val="009359E7"/>
    <w:rsid w:val="0094077D"/>
    <w:rsid w:val="0094137C"/>
    <w:rsid w:val="0094198C"/>
    <w:rsid w:val="0094342B"/>
    <w:rsid w:val="00943CA2"/>
    <w:rsid w:val="00943DAB"/>
    <w:rsid w:val="00944D2E"/>
    <w:rsid w:val="00945368"/>
    <w:rsid w:val="00945D7E"/>
    <w:rsid w:val="00946A59"/>
    <w:rsid w:val="00946FB5"/>
    <w:rsid w:val="009478AD"/>
    <w:rsid w:val="00951900"/>
    <w:rsid w:val="00952BD6"/>
    <w:rsid w:val="009530B8"/>
    <w:rsid w:val="0095450E"/>
    <w:rsid w:val="009556D8"/>
    <w:rsid w:val="00955B4D"/>
    <w:rsid w:val="00956C3B"/>
    <w:rsid w:val="00960491"/>
    <w:rsid w:val="009607FC"/>
    <w:rsid w:val="0096270F"/>
    <w:rsid w:val="00963143"/>
    <w:rsid w:val="009646B0"/>
    <w:rsid w:val="009654B2"/>
    <w:rsid w:val="00966276"/>
    <w:rsid w:val="00966F83"/>
    <w:rsid w:val="009676BE"/>
    <w:rsid w:val="009676C0"/>
    <w:rsid w:val="00967D02"/>
    <w:rsid w:val="00970620"/>
    <w:rsid w:val="009706B7"/>
    <w:rsid w:val="00971356"/>
    <w:rsid w:val="0097139D"/>
    <w:rsid w:val="009717A9"/>
    <w:rsid w:val="009724B1"/>
    <w:rsid w:val="0097286C"/>
    <w:rsid w:val="00972BE7"/>
    <w:rsid w:val="009737AA"/>
    <w:rsid w:val="00974B79"/>
    <w:rsid w:val="00975F61"/>
    <w:rsid w:val="00976021"/>
    <w:rsid w:val="009839EE"/>
    <w:rsid w:val="00983E43"/>
    <w:rsid w:val="00986F15"/>
    <w:rsid w:val="009875CF"/>
    <w:rsid w:val="00991034"/>
    <w:rsid w:val="00991DCE"/>
    <w:rsid w:val="00991E72"/>
    <w:rsid w:val="00994373"/>
    <w:rsid w:val="00995C4A"/>
    <w:rsid w:val="00997D20"/>
    <w:rsid w:val="00997D4D"/>
    <w:rsid w:val="009A0C39"/>
    <w:rsid w:val="009A0DA0"/>
    <w:rsid w:val="009A1983"/>
    <w:rsid w:val="009A316A"/>
    <w:rsid w:val="009A58A0"/>
    <w:rsid w:val="009A5B9F"/>
    <w:rsid w:val="009A74AF"/>
    <w:rsid w:val="009B0519"/>
    <w:rsid w:val="009B25F4"/>
    <w:rsid w:val="009B3087"/>
    <w:rsid w:val="009B31AD"/>
    <w:rsid w:val="009B3C77"/>
    <w:rsid w:val="009B5E81"/>
    <w:rsid w:val="009B6220"/>
    <w:rsid w:val="009B73B5"/>
    <w:rsid w:val="009C4556"/>
    <w:rsid w:val="009C4AD3"/>
    <w:rsid w:val="009C5DAA"/>
    <w:rsid w:val="009C62DC"/>
    <w:rsid w:val="009C71F1"/>
    <w:rsid w:val="009C7876"/>
    <w:rsid w:val="009D0F91"/>
    <w:rsid w:val="009D15D3"/>
    <w:rsid w:val="009D25DD"/>
    <w:rsid w:val="009D29E1"/>
    <w:rsid w:val="009D4C41"/>
    <w:rsid w:val="009D5628"/>
    <w:rsid w:val="009D61BB"/>
    <w:rsid w:val="009D6D49"/>
    <w:rsid w:val="009E0727"/>
    <w:rsid w:val="009E2E69"/>
    <w:rsid w:val="009E3356"/>
    <w:rsid w:val="009F3202"/>
    <w:rsid w:val="009F4751"/>
    <w:rsid w:val="009F5A04"/>
    <w:rsid w:val="009F757C"/>
    <w:rsid w:val="00A02E97"/>
    <w:rsid w:val="00A04B30"/>
    <w:rsid w:val="00A05CF6"/>
    <w:rsid w:val="00A0776E"/>
    <w:rsid w:val="00A13D71"/>
    <w:rsid w:val="00A16FE8"/>
    <w:rsid w:val="00A20465"/>
    <w:rsid w:val="00A20873"/>
    <w:rsid w:val="00A217DE"/>
    <w:rsid w:val="00A2397C"/>
    <w:rsid w:val="00A25B1E"/>
    <w:rsid w:val="00A26866"/>
    <w:rsid w:val="00A26927"/>
    <w:rsid w:val="00A26AC1"/>
    <w:rsid w:val="00A30588"/>
    <w:rsid w:val="00A3451A"/>
    <w:rsid w:val="00A34FB2"/>
    <w:rsid w:val="00A3662E"/>
    <w:rsid w:val="00A37BEB"/>
    <w:rsid w:val="00A419E1"/>
    <w:rsid w:val="00A41B7B"/>
    <w:rsid w:val="00A423B1"/>
    <w:rsid w:val="00A4312F"/>
    <w:rsid w:val="00A444A6"/>
    <w:rsid w:val="00A45B49"/>
    <w:rsid w:val="00A51904"/>
    <w:rsid w:val="00A51ACF"/>
    <w:rsid w:val="00A52FB8"/>
    <w:rsid w:val="00A536E0"/>
    <w:rsid w:val="00A55848"/>
    <w:rsid w:val="00A62818"/>
    <w:rsid w:val="00A66524"/>
    <w:rsid w:val="00A72960"/>
    <w:rsid w:val="00A72D10"/>
    <w:rsid w:val="00A741D4"/>
    <w:rsid w:val="00A75AAC"/>
    <w:rsid w:val="00A75F41"/>
    <w:rsid w:val="00A76AB6"/>
    <w:rsid w:val="00A81101"/>
    <w:rsid w:val="00A81716"/>
    <w:rsid w:val="00A8243F"/>
    <w:rsid w:val="00A8328F"/>
    <w:rsid w:val="00A8369C"/>
    <w:rsid w:val="00A8400E"/>
    <w:rsid w:val="00A8452D"/>
    <w:rsid w:val="00A85EF1"/>
    <w:rsid w:val="00A864F4"/>
    <w:rsid w:val="00A86E9B"/>
    <w:rsid w:val="00A87597"/>
    <w:rsid w:val="00A900D4"/>
    <w:rsid w:val="00A91F78"/>
    <w:rsid w:val="00A92925"/>
    <w:rsid w:val="00A93A29"/>
    <w:rsid w:val="00A9472D"/>
    <w:rsid w:val="00A94974"/>
    <w:rsid w:val="00A95D1C"/>
    <w:rsid w:val="00A95E19"/>
    <w:rsid w:val="00A97B07"/>
    <w:rsid w:val="00AA01DF"/>
    <w:rsid w:val="00AA091A"/>
    <w:rsid w:val="00AA139C"/>
    <w:rsid w:val="00AA3471"/>
    <w:rsid w:val="00AA53C1"/>
    <w:rsid w:val="00AA7A85"/>
    <w:rsid w:val="00AB21ED"/>
    <w:rsid w:val="00AB29C4"/>
    <w:rsid w:val="00AB3BAC"/>
    <w:rsid w:val="00AB5FBD"/>
    <w:rsid w:val="00AB6EDD"/>
    <w:rsid w:val="00AC0390"/>
    <w:rsid w:val="00AC15BB"/>
    <w:rsid w:val="00AC19F7"/>
    <w:rsid w:val="00AC3098"/>
    <w:rsid w:val="00AC3F7E"/>
    <w:rsid w:val="00AC4A09"/>
    <w:rsid w:val="00AC4B6A"/>
    <w:rsid w:val="00AC4BB6"/>
    <w:rsid w:val="00AC541D"/>
    <w:rsid w:val="00AC5EBA"/>
    <w:rsid w:val="00AC62A1"/>
    <w:rsid w:val="00AC6742"/>
    <w:rsid w:val="00AC6935"/>
    <w:rsid w:val="00AD0052"/>
    <w:rsid w:val="00AD3D59"/>
    <w:rsid w:val="00AD51BB"/>
    <w:rsid w:val="00AE3D10"/>
    <w:rsid w:val="00AE408F"/>
    <w:rsid w:val="00AE6850"/>
    <w:rsid w:val="00AE6CD8"/>
    <w:rsid w:val="00AE6D26"/>
    <w:rsid w:val="00AE7664"/>
    <w:rsid w:val="00AF0FBB"/>
    <w:rsid w:val="00AF111B"/>
    <w:rsid w:val="00AF3539"/>
    <w:rsid w:val="00B02D38"/>
    <w:rsid w:val="00B02EC1"/>
    <w:rsid w:val="00B03576"/>
    <w:rsid w:val="00B0382D"/>
    <w:rsid w:val="00B051FD"/>
    <w:rsid w:val="00B05466"/>
    <w:rsid w:val="00B0580D"/>
    <w:rsid w:val="00B067BB"/>
    <w:rsid w:val="00B068E1"/>
    <w:rsid w:val="00B075BD"/>
    <w:rsid w:val="00B110F4"/>
    <w:rsid w:val="00B11534"/>
    <w:rsid w:val="00B1279D"/>
    <w:rsid w:val="00B1311C"/>
    <w:rsid w:val="00B14F37"/>
    <w:rsid w:val="00B16744"/>
    <w:rsid w:val="00B2044E"/>
    <w:rsid w:val="00B21D2C"/>
    <w:rsid w:val="00B2243E"/>
    <w:rsid w:val="00B23ECE"/>
    <w:rsid w:val="00B253FD"/>
    <w:rsid w:val="00B26BCC"/>
    <w:rsid w:val="00B3000D"/>
    <w:rsid w:val="00B31CC1"/>
    <w:rsid w:val="00B32734"/>
    <w:rsid w:val="00B35FEC"/>
    <w:rsid w:val="00B37756"/>
    <w:rsid w:val="00B40750"/>
    <w:rsid w:val="00B4503E"/>
    <w:rsid w:val="00B458FA"/>
    <w:rsid w:val="00B47DC6"/>
    <w:rsid w:val="00B5089C"/>
    <w:rsid w:val="00B524F6"/>
    <w:rsid w:val="00B5295B"/>
    <w:rsid w:val="00B53BF6"/>
    <w:rsid w:val="00B547AD"/>
    <w:rsid w:val="00B57FC0"/>
    <w:rsid w:val="00B63450"/>
    <w:rsid w:val="00B64524"/>
    <w:rsid w:val="00B66782"/>
    <w:rsid w:val="00B676B4"/>
    <w:rsid w:val="00B70DD1"/>
    <w:rsid w:val="00B73742"/>
    <w:rsid w:val="00B74F06"/>
    <w:rsid w:val="00B75ABF"/>
    <w:rsid w:val="00B77625"/>
    <w:rsid w:val="00B83307"/>
    <w:rsid w:val="00B83A66"/>
    <w:rsid w:val="00B8501A"/>
    <w:rsid w:val="00B868E9"/>
    <w:rsid w:val="00B8742E"/>
    <w:rsid w:val="00B911C7"/>
    <w:rsid w:val="00B917B9"/>
    <w:rsid w:val="00B92077"/>
    <w:rsid w:val="00B92D16"/>
    <w:rsid w:val="00B93482"/>
    <w:rsid w:val="00B96E27"/>
    <w:rsid w:val="00BA0B94"/>
    <w:rsid w:val="00BA2824"/>
    <w:rsid w:val="00BA37E5"/>
    <w:rsid w:val="00BA423A"/>
    <w:rsid w:val="00BA4792"/>
    <w:rsid w:val="00BB0C47"/>
    <w:rsid w:val="00BB289A"/>
    <w:rsid w:val="00BB2F60"/>
    <w:rsid w:val="00BB463A"/>
    <w:rsid w:val="00BB7029"/>
    <w:rsid w:val="00BB7EB5"/>
    <w:rsid w:val="00BC1155"/>
    <w:rsid w:val="00BC28E6"/>
    <w:rsid w:val="00BC4EB9"/>
    <w:rsid w:val="00BC5E68"/>
    <w:rsid w:val="00BC73CB"/>
    <w:rsid w:val="00BD0EEB"/>
    <w:rsid w:val="00BD1633"/>
    <w:rsid w:val="00BD1802"/>
    <w:rsid w:val="00BD3476"/>
    <w:rsid w:val="00BD7399"/>
    <w:rsid w:val="00BE0DE2"/>
    <w:rsid w:val="00BE1F86"/>
    <w:rsid w:val="00BF21C5"/>
    <w:rsid w:val="00BF2563"/>
    <w:rsid w:val="00BF3D0C"/>
    <w:rsid w:val="00BF3EBE"/>
    <w:rsid w:val="00BF55E5"/>
    <w:rsid w:val="00BF5B58"/>
    <w:rsid w:val="00BF68A4"/>
    <w:rsid w:val="00BF70CB"/>
    <w:rsid w:val="00C00729"/>
    <w:rsid w:val="00C0244D"/>
    <w:rsid w:val="00C0362B"/>
    <w:rsid w:val="00C039C3"/>
    <w:rsid w:val="00C0416A"/>
    <w:rsid w:val="00C055E5"/>
    <w:rsid w:val="00C075A6"/>
    <w:rsid w:val="00C108FF"/>
    <w:rsid w:val="00C12E45"/>
    <w:rsid w:val="00C167B5"/>
    <w:rsid w:val="00C16FAC"/>
    <w:rsid w:val="00C172E8"/>
    <w:rsid w:val="00C17BFC"/>
    <w:rsid w:val="00C20D61"/>
    <w:rsid w:val="00C21EE7"/>
    <w:rsid w:val="00C2213B"/>
    <w:rsid w:val="00C22D42"/>
    <w:rsid w:val="00C22D79"/>
    <w:rsid w:val="00C2456D"/>
    <w:rsid w:val="00C257ED"/>
    <w:rsid w:val="00C262F8"/>
    <w:rsid w:val="00C264F9"/>
    <w:rsid w:val="00C2759D"/>
    <w:rsid w:val="00C30F65"/>
    <w:rsid w:val="00C3254C"/>
    <w:rsid w:val="00C326DF"/>
    <w:rsid w:val="00C332C2"/>
    <w:rsid w:val="00C402D3"/>
    <w:rsid w:val="00C40CC2"/>
    <w:rsid w:val="00C41B24"/>
    <w:rsid w:val="00C444C0"/>
    <w:rsid w:val="00C46DDE"/>
    <w:rsid w:val="00C4760B"/>
    <w:rsid w:val="00C50C50"/>
    <w:rsid w:val="00C50E21"/>
    <w:rsid w:val="00C516B3"/>
    <w:rsid w:val="00C51A42"/>
    <w:rsid w:val="00C5286F"/>
    <w:rsid w:val="00C53F01"/>
    <w:rsid w:val="00C54F54"/>
    <w:rsid w:val="00C56EF4"/>
    <w:rsid w:val="00C60C95"/>
    <w:rsid w:val="00C615A6"/>
    <w:rsid w:val="00C6438F"/>
    <w:rsid w:val="00C66CF0"/>
    <w:rsid w:val="00C6753D"/>
    <w:rsid w:val="00C711BB"/>
    <w:rsid w:val="00C7196A"/>
    <w:rsid w:val="00C72168"/>
    <w:rsid w:val="00C72C43"/>
    <w:rsid w:val="00C738EA"/>
    <w:rsid w:val="00C73F22"/>
    <w:rsid w:val="00C73F90"/>
    <w:rsid w:val="00C73FFD"/>
    <w:rsid w:val="00C76175"/>
    <w:rsid w:val="00C81468"/>
    <w:rsid w:val="00C81888"/>
    <w:rsid w:val="00C81D8F"/>
    <w:rsid w:val="00C8326A"/>
    <w:rsid w:val="00C84872"/>
    <w:rsid w:val="00C85C20"/>
    <w:rsid w:val="00C87D26"/>
    <w:rsid w:val="00C87DA7"/>
    <w:rsid w:val="00C90D1C"/>
    <w:rsid w:val="00C91079"/>
    <w:rsid w:val="00C916F9"/>
    <w:rsid w:val="00C93420"/>
    <w:rsid w:val="00C94AB2"/>
    <w:rsid w:val="00CA2165"/>
    <w:rsid w:val="00CA34A9"/>
    <w:rsid w:val="00CA44FC"/>
    <w:rsid w:val="00CA4C99"/>
    <w:rsid w:val="00CA5737"/>
    <w:rsid w:val="00CA58A2"/>
    <w:rsid w:val="00CA5A03"/>
    <w:rsid w:val="00CB171E"/>
    <w:rsid w:val="00CB31C7"/>
    <w:rsid w:val="00CB5EA2"/>
    <w:rsid w:val="00CB71B6"/>
    <w:rsid w:val="00CC1A2E"/>
    <w:rsid w:val="00CC2BE1"/>
    <w:rsid w:val="00CC406B"/>
    <w:rsid w:val="00CC4B88"/>
    <w:rsid w:val="00CC4F45"/>
    <w:rsid w:val="00CC777C"/>
    <w:rsid w:val="00CD05CD"/>
    <w:rsid w:val="00CD09E8"/>
    <w:rsid w:val="00CD7EF7"/>
    <w:rsid w:val="00CE199D"/>
    <w:rsid w:val="00CE54F3"/>
    <w:rsid w:val="00CE5C2F"/>
    <w:rsid w:val="00CE606C"/>
    <w:rsid w:val="00CE68DB"/>
    <w:rsid w:val="00CF042D"/>
    <w:rsid w:val="00CF16D3"/>
    <w:rsid w:val="00CF5944"/>
    <w:rsid w:val="00CF6A0D"/>
    <w:rsid w:val="00D03CEF"/>
    <w:rsid w:val="00D0597D"/>
    <w:rsid w:val="00D119BF"/>
    <w:rsid w:val="00D11EF7"/>
    <w:rsid w:val="00D13A40"/>
    <w:rsid w:val="00D13E5F"/>
    <w:rsid w:val="00D201C3"/>
    <w:rsid w:val="00D20568"/>
    <w:rsid w:val="00D23157"/>
    <w:rsid w:val="00D2410D"/>
    <w:rsid w:val="00D2531F"/>
    <w:rsid w:val="00D26410"/>
    <w:rsid w:val="00D27423"/>
    <w:rsid w:val="00D27859"/>
    <w:rsid w:val="00D32065"/>
    <w:rsid w:val="00D33E18"/>
    <w:rsid w:val="00D3495B"/>
    <w:rsid w:val="00D35FC8"/>
    <w:rsid w:val="00D37173"/>
    <w:rsid w:val="00D377E8"/>
    <w:rsid w:val="00D4147A"/>
    <w:rsid w:val="00D41E9F"/>
    <w:rsid w:val="00D4234C"/>
    <w:rsid w:val="00D4569F"/>
    <w:rsid w:val="00D476D9"/>
    <w:rsid w:val="00D52361"/>
    <w:rsid w:val="00D5403D"/>
    <w:rsid w:val="00D55F7B"/>
    <w:rsid w:val="00D56B56"/>
    <w:rsid w:val="00D5750E"/>
    <w:rsid w:val="00D575AA"/>
    <w:rsid w:val="00D57F6E"/>
    <w:rsid w:val="00D70472"/>
    <w:rsid w:val="00D71BCC"/>
    <w:rsid w:val="00D723D7"/>
    <w:rsid w:val="00D8064A"/>
    <w:rsid w:val="00D81F99"/>
    <w:rsid w:val="00D8289F"/>
    <w:rsid w:val="00D8505C"/>
    <w:rsid w:val="00D86F48"/>
    <w:rsid w:val="00D86F9B"/>
    <w:rsid w:val="00D90C24"/>
    <w:rsid w:val="00D91378"/>
    <w:rsid w:val="00D92C5D"/>
    <w:rsid w:val="00D9324C"/>
    <w:rsid w:val="00D939A3"/>
    <w:rsid w:val="00D93ED9"/>
    <w:rsid w:val="00D94D6C"/>
    <w:rsid w:val="00D955FF"/>
    <w:rsid w:val="00D95EDF"/>
    <w:rsid w:val="00D95FF6"/>
    <w:rsid w:val="00D979F8"/>
    <w:rsid w:val="00D97C37"/>
    <w:rsid w:val="00DA0B8D"/>
    <w:rsid w:val="00DA3171"/>
    <w:rsid w:val="00DA51AE"/>
    <w:rsid w:val="00DA5EF4"/>
    <w:rsid w:val="00DA70EA"/>
    <w:rsid w:val="00DA7B66"/>
    <w:rsid w:val="00DB0DCA"/>
    <w:rsid w:val="00DB137E"/>
    <w:rsid w:val="00DB34E2"/>
    <w:rsid w:val="00DB3E09"/>
    <w:rsid w:val="00DC13A3"/>
    <w:rsid w:val="00DC2359"/>
    <w:rsid w:val="00DC2BE2"/>
    <w:rsid w:val="00DC3ADC"/>
    <w:rsid w:val="00DC3C0C"/>
    <w:rsid w:val="00DC73FF"/>
    <w:rsid w:val="00DD5F99"/>
    <w:rsid w:val="00DD6BBE"/>
    <w:rsid w:val="00DD6C72"/>
    <w:rsid w:val="00DE093E"/>
    <w:rsid w:val="00DE0D5B"/>
    <w:rsid w:val="00DE140C"/>
    <w:rsid w:val="00DE2203"/>
    <w:rsid w:val="00DE2709"/>
    <w:rsid w:val="00DE28A3"/>
    <w:rsid w:val="00DE3BDB"/>
    <w:rsid w:val="00DE4AF1"/>
    <w:rsid w:val="00DE7C0F"/>
    <w:rsid w:val="00DF2EF1"/>
    <w:rsid w:val="00DF3138"/>
    <w:rsid w:val="00DF3FEF"/>
    <w:rsid w:val="00DF4934"/>
    <w:rsid w:val="00DF5448"/>
    <w:rsid w:val="00DF5704"/>
    <w:rsid w:val="00DF6852"/>
    <w:rsid w:val="00DF6C70"/>
    <w:rsid w:val="00DF7464"/>
    <w:rsid w:val="00E0011E"/>
    <w:rsid w:val="00E0135F"/>
    <w:rsid w:val="00E02F00"/>
    <w:rsid w:val="00E04C4F"/>
    <w:rsid w:val="00E05EBD"/>
    <w:rsid w:val="00E06CF7"/>
    <w:rsid w:val="00E07691"/>
    <w:rsid w:val="00E10507"/>
    <w:rsid w:val="00E10C78"/>
    <w:rsid w:val="00E10FDD"/>
    <w:rsid w:val="00E14BEA"/>
    <w:rsid w:val="00E16D6B"/>
    <w:rsid w:val="00E25B7B"/>
    <w:rsid w:val="00E27292"/>
    <w:rsid w:val="00E31703"/>
    <w:rsid w:val="00E3175B"/>
    <w:rsid w:val="00E33A10"/>
    <w:rsid w:val="00E3526F"/>
    <w:rsid w:val="00E376F4"/>
    <w:rsid w:val="00E40B1D"/>
    <w:rsid w:val="00E42B5C"/>
    <w:rsid w:val="00E43042"/>
    <w:rsid w:val="00E44DD8"/>
    <w:rsid w:val="00E46FDF"/>
    <w:rsid w:val="00E472DC"/>
    <w:rsid w:val="00E515C2"/>
    <w:rsid w:val="00E5175B"/>
    <w:rsid w:val="00E51862"/>
    <w:rsid w:val="00E53D3B"/>
    <w:rsid w:val="00E61708"/>
    <w:rsid w:val="00E61CF0"/>
    <w:rsid w:val="00E63096"/>
    <w:rsid w:val="00E63CB9"/>
    <w:rsid w:val="00E70155"/>
    <w:rsid w:val="00E701EB"/>
    <w:rsid w:val="00E7189E"/>
    <w:rsid w:val="00E74D6B"/>
    <w:rsid w:val="00E7597E"/>
    <w:rsid w:val="00E7699A"/>
    <w:rsid w:val="00E8144B"/>
    <w:rsid w:val="00E82939"/>
    <w:rsid w:val="00E82E2B"/>
    <w:rsid w:val="00E833DB"/>
    <w:rsid w:val="00E90C09"/>
    <w:rsid w:val="00E90D90"/>
    <w:rsid w:val="00E92896"/>
    <w:rsid w:val="00E932FD"/>
    <w:rsid w:val="00E95099"/>
    <w:rsid w:val="00E951AF"/>
    <w:rsid w:val="00E9648A"/>
    <w:rsid w:val="00E97990"/>
    <w:rsid w:val="00E97F78"/>
    <w:rsid w:val="00EA2E9E"/>
    <w:rsid w:val="00EA3B11"/>
    <w:rsid w:val="00EA4153"/>
    <w:rsid w:val="00EA41C6"/>
    <w:rsid w:val="00EA58C5"/>
    <w:rsid w:val="00EA5B07"/>
    <w:rsid w:val="00EA6620"/>
    <w:rsid w:val="00EB08BD"/>
    <w:rsid w:val="00EB5866"/>
    <w:rsid w:val="00EB6412"/>
    <w:rsid w:val="00EB64DB"/>
    <w:rsid w:val="00EB76E6"/>
    <w:rsid w:val="00EC33AC"/>
    <w:rsid w:val="00EC3BF8"/>
    <w:rsid w:val="00EC4BB4"/>
    <w:rsid w:val="00EC58CC"/>
    <w:rsid w:val="00EC596A"/>
    <w:rsid w:val="00ED0592"/>
    <w:rsid w:val="00ED0CCF"/>
    <w:rsid w:val="00ED0F38"/>
    <w:rsid w:val="00ED1588"/>
    <w:rsid w:val="00ED274A"/>
    <w:rsid w:val="00ED4089"/>
    <w:rsid w:val="00ED4DD9"/>
    <w:rsid w:val="00ED5982"/>
    <w:rsid w:val="00ED66C4"/>
    <w:rsid w:val="00ED6FC7"/>
    <w:rsid w:val="00EE07BD"/>
    <w:rsid w:val="00EE1266"/>
    <w:rsid w:val="00EE1928"/>
    <w:rsid w:val="00EE31DC"/>
    <w:rsid w:val="00EE39E0"/>
    <w:rsid w:val="00EE652D"/>
    <w:rsid w:val="00EE6C24"/>
    <w:rsid w:val="00EF1C21"/>
    <w:rsid w:val="00EF2559"/>
    <w:rsid w:val="00F10145"/>
    <w:rsid w:val="00F10D79"/>
    <w:rsid w:val="00F10ECF"/>
    <w:rsid w:val="00F10F90"/>
    <w:rsid w:val="00F11158"/>
    <w:rsid w:val="00F11E07"/>
    <w:rsid w:val="00F15588"/>
    <w:rsid w:val="00F1672B"/>
    <w:rsid w:val="00F2373B"/>
    <w:rsid w:val="00F25B63"/>
    <w:rsid w:val="00F266B2"/>
    <w:rsid w:val="00F269CD"/>
    <w:rsid w:val="00F27983"/>
    <w:rsid w:val="00F3138C"/>
    <w:rsid w:val="00F32805"/>
    <w:rsid w:val="00F418FB"/>
    <w:rsid w:val="00F41AD8"/>
    <w:rsid w:val="00F4239C"/>
    <w:rsid w:val="00F43353"/>
    <w:rsid w:val="00F438EA"/>
    <w:rsid w:val="00F45188"/>
    <w:rsid w:val="00F46203"/>
    <w:rsid w:val="00F46317"/>
    <w:rsid w:val="00F46AEB"/>
    <w:rsid w:val="00F46D19"/>
    <w:rsid w:val="00F51754"/>
    <w:rsid w:val="00F52C53"/>
    <w:rsid w:val="00F52EE0"/>
    <w:rsid w:val="00F541C6"/>
    <w:rsid w:val="00F609EF"/>
    <w:rsid w:val="00F61038"/>
    <w:rsid w:val="00F61C23"/>
    <w:rsid w:val="00F63435"/>
    <w:rsid w:val="00F63CA2"/>
    <w:rsid w:val="00F65ADB"/>
    <w:rsid w:val="00F65ADF"/>
    <w:rsid w:val="00F65DD5"/>
    <w:rsid w:val="00F6663E"/>
    <w:rsid w:val="00F67335"/>
    <w:rsid w:val="00F71ED7"/>
    <w:rsid w:val="00F736E7"/>
    <w:rsid w:val="00F75B1B"/>
    <w:rsid w:val="00F76784"/>
    <w:rsid w:val="00F8113E"/>
    <w:rsid w:val="00F82D42"/>
    <w:rsid w:val="00F83064"/>
    <w:rsid w:val="00F846B5"/>
    <w:rsid w:val="00F8586E"/>
    <w:rsid w:val="00F870AB"/>
    <w:rsid w:val="00F87197"/>
    <w:rsid w:val="00F906BB"/>
    <w:rsid w:val="00F9284B"/>
    <w:rsid w:val="00F93FBA"/>
    <w:rsid w:val="00F9446C"/>
    <w:rsid w:val="00F96118"/>
    <w:rsid w:val="00F96882"/>
    <w:rsid w:val="00FA00AB"/>
    <w:rsid w:val="00FA125D"/>
    <w:rsid w:val="00FA2267"/>
    <w:rsid w:val="00FA6140"/>
    <w:rsid w:val="00FA7DCE"/>
    <w:rsid w:val="00FB137F"/>
    <w:rsid w:val="00FB16D4"/>
    <w:rsid w:val="00FB20A6"/>
    <w:rsid w:val="00FB3914"/>
    <w:rsid w:val="00FB3E59"/>
    <w:rsid w:val="00FB45EC"/>
    <w:rsid w:val="00FB525D"/>
    <w:rsid w:val="00FB6E14"/>
    <w:rsid w:val="00FC1E56"/>
    <w:rsid w:val="00FC24ED"/>
    <w:rsid w:val="00FD0F38"/>
    <w:rsid w:val="00FD344A"/>
    <w:rsid w:val="00FD5017"/>
    <w:rsid w:val="00FD6D1E"/>
    <w:rsid w:val="00FD6FE7"/>
    <w:rsid w:val="00FD7CA7"/>
    <w:rsid w:val="00FE0E2A"/>
    <w:rsid w:val="00FE2FA4"/>
    <w:rsid w:val="00FE50F0"/>
    <w:rsid w:val="00FE5E9C"/>
    <w:rsid w:val="00FF0658"/>
    <w:rsid w:val="00FF181C"/>
    <w:rsid w:val="00FF47A2"/>
    <w:rsid w:val="00FF543B"/>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3DC1"/>
  <w15:docId w15:val="{FEB77F4C-A54B-4445-82E3-7BEB8FF2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sz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54C"/>
    <w:rPr>
      <w:szCs w:val="24"/>
    </w:rPr>
  </w:style>
  <w:style w:type="paragraph" w:styleId="Heading1">
    <w:name w:val="heading 1"/>
    <w:basedOn w:val="Normal"/>
    <w:next w:val="Normal"/>
    <w:link w:val="Heading1Char"/>
    <w:uiPriority w:val="9"/>
    <w:qFormat/>
    <w:rsid w:val="00C32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B9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151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3254C"/>
    <w:pPr>
      <w:outlineLvl w:val="9"/>
    </w:pPr>
    <w:rPr>
      <w:lang w:eastAsia="ja-JP"/>
    </w:rPr>
  </w:style>
  <w:style w:type="paragraph" w:styleId="BalloonText">
    <w:name w:val="Balloon Text"/>
    <w:basedOn w:val="Normal"/>
    <w:link w:val="BalloonTextChar"/>
    <w:uiPriority w:val="99"/>
    <w:semiHidden/>
    <w:unhideWhenUsed/>
    <w:rsid w:val="00C3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54C"/>
    <w:rPr>
      <w:rFonts w:ascii="Tahoma" w:hAnsi="Tahoma" w:cs="Tahoma"/>
      <w:sz w:val="16"/>
      <w:szCs w:val="16"/>
    </w:rPr>
  </w:style>
  <w:style w:type="paragraph" w:styleId="TOC1">
    <w:name w:val="toc 1"/>
    <w:basedOn w:val="Normal"/>
    <w:next w:val="Normal"/>
    <w:autoRedefine/>
    <w:uiPriority w:val="39"/>
    <w:unhideWhenUsed/>
    <w:rsid w:val="00B5089C"/>
    <w:pPr>
      <w:tabs>
        <w:tab w:val="right" w:leader="dot" w:pos="9350"/>
      </w:tabs>
      <w:spacing w:after="100"/>
    </w:pPr>
    <w:rPr>
      <w:b/>
      <w:noProof/>
    </w:rPr>
  </w:style>
  <w:style w:type="character" w:styleId="Hyperlink">
    <w:name w:val="Hyperlink"/>
    <w:basedOn w:val="DefaultParagraphFont"/>
    <w:uiPriority w:val="99"/>
    <w:unhideWhenUsed/>
    <w:rsid w:val="00C3254C"/>
    <w:rPr>
      <w:color w:val="0000FF" w:themeColor="hyperlink"/>
      <w:u w:val="single"/>
    </w:rPr>
  </w:style>
  <w:style w:type="character" w:customStyle="1" w:styleId="Heading2Char">
    <w:name w:val="Heading 2 Char"/>
    <w:basedOn w:val="DefaultParagraphFont"/>
    <w:link w:val="Heading2"/>
    <w:uiPriority w:val="9"/>
    <w:rsid w:val="00102AF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02AF7"/>
    <w:pPr>
      <w:spacing w:after="100"/>
      <w:ind w:left="240"/>
    </w:pPr>
  </w:style>
  <w:style w:type="paragraph" w:styleId="BodyText">
    <w:name w:val="Body Text"/>
    <w:basedOn w:val="Normal"/>
    <w:link w:val="BodyTextChar"/>
    <w:uiPriority w:val="99"/>
    <w:semiHidden/>
    <w:unhideWhenUsed/>
    <w:rsid w:val="005C2158"/>
    <w:pPr>
      <w:spacing w:after="120"/>
    </w:pPr>
  </w:style>
  <w:style w:type="character" w:customStyle="1" w:styleId="BodyTextChar">
    <w:name w:val="Body Text Char"/>
    <w:basedOn w:val="DefaultParagraphFont"/>
    <w:link w:val="BodyText"/>
    <w:uiPriority w:val="99"/>
    <w:semiHidden/>
    <w:rsid w:val="005C2158"/>
    <w:rPr>
      <w:szCs w:val="24"/>
    </w:rPr>
  </w:style>
  <w:style w:type="paragraph" w:styleId="NormalWeb">
    <w:name w:val="Normal (Web)"/>
    <w:basedOn w:val="Normal"/>
    <w:uiPriority w:val="99"/>
    <w:unhideWhenUsed/>
    <w:rsid w:val="001B0CA2"/>
    <w:pPr>
      <w:spacing w:before="100" w:beforeAutospacing="1" w:after="100" w:afterAutospacing="1" w:line="240" w:lineRule="auto"/>
    </w:pPr>
    <w:rPr>
      <w:rFonts w:eastAsia="Times New Roman"/>
    </w:rPr>
  </w:style>
  <w:style w:type="table" w:styleId="TableGrid">
    <w:name w:val="Table Grid"/>
    <w:basedOn w:val="TableNormal"/>
    <w:uiPriority w:val="59"/>
    <w:rsid w:val="001B0CA2"/>
    <w:pPr>
      <w:spacing w:after="0" w:line="240" w:lineRule="auto"/>
      <w:ind w:firstLine="720"/>
    </w:pPr>
    <w:rPr>
      <w:rFonts w:asciiTheme="minorHAnsi" w:eastAsiaTheme="minorEastAsia" w:hAnsiTheme="minorHAnsi" w:cstheme="minorBidi"/>
      <w:color w:val="000000" w:themeColor="text1"/>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B0CA2"/>
    <w:pPr>
      <w:spacing w:after="0"/>
      <w:ind w:left="720"/>
      <w:contextualSpacing/>
    </w:pPr>
    <w:rPr>
      <w:rFonts w:asciiTheme="minorHAnsi" w:eastAsiaTheme="minorEastAsia" w:hAnsiTheme="minorHAnsi" w:cstheme="minorBidi"/>
      <w:color w:val="000000" w:themeColor="text1"/>
      <w:sz w:val="22"/>
      <w:lang w:eastAsia="ja-JP"/>
    </w:rPr>
  </w:style>
  <w:style w:type="paragraph" w:styleId="Header">
    <w:name w:val="header"/>
    <w:basedOn w:val="Normal"/>
    <w:link w:val="HeaderChar"/>
    <w:uiPriority w:val="99"/>
    <w:unhideWhenUsed/>
    <w:rsid w:val="00CD7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EF7"/>
    <w:rPr>
      <w:szCs w:val="24"/>
    </w:rPr>
  </w:style>
  <w:style w:type="paragraph" w:styleId="Footer">
    <w:name w:val="footer"/>
    <w:basedOn w:val="Normal"/>
    <w:link w:val="FooterChar"/>
    <w:uiPriority w:val="99"/>
    <w:unhideWhenUsed/>
    <w:rsid w:val="00CD7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EF7"/>
    <w:rPr>
      <w:szCs w:val="24"/>
    </w:rPr>
  </w:style>
  <w:style w:type="character" w:styleId="UnresolvedMention">
    <w:name w:val="Unresolved Mention"/>
    <w:basedOn w:val="DefaultParagraphFont"/>
    <w:uiPriority w:val="99"/>
    <w:semiHidden/>
    <w:unhideWhenUsed/>
    <w:rsid w:val="00B253FD"/>
    <w:rPr>
      <w:color w:val="605E5C"/>
      <w:shd w:val="clear" w:color="auto" w:fill="E1DFDD"/>
    </w:rPr>
  </w:style>
  <w:style w:type="character" w:customStyle="1" w:styleId="Heading3Char">
    <w:name w:val="Heading 3 Char"/>
    <w:basedOn w:val="DefaultParagraphFont"/>
    <w:link w:val="Heading3"/>
    <w:uiPriority w:val="9"/>
    <w:rsid w:val="00101B9B"/>
    <w:rPr>
      <w:rFonts w:asciiTheme="majorHAnsi" w:eastAsiaTheme="majorEastAsia" w:hAnsiTheme="majorHAnsi" w:cstheme="majorBidi"/>
      <w:color w:val="243F60" w:themeColor="accent1" w:themeShade="7F"/>
      <w:szCs w:val="24"/>
    </w:rPr>
  </w:style>
  <w:style w:type="paragraph" w:styleId="TOC3">
    <w:name w:val="toc 3"/>
    <w:basedOn w:val="Normal"/>
    <w:next w:val="Normal"/>
    <w:autoRedefine/>
    <w:uiPriority w:val="39"/>
    <w:unhideWhenUsed/>
    <w:rsid w:val="00AE7664"/>
    <w:pPr>
      <w:spacing w:after="100"/>
      <w:ind w:left="480"/>
    </w:pPr>
  </w:style>
  <w:style w:type="character" w:customStyle="1" w:styleId="Heading5Char">
    <w:name w:val="Heading 5 Char"/>
    <w:basedOn w:val="DefaultParagraphFont"/>
    <w:link w:val="Heading5"/>
    <w:uiPriority w:val="9"/>
    <w:semiHidden/>
    <w:rsid w:val="00151A7F"/>
    <w:rPr>
      <w:rFonts w:asciiTheme="majorHAnsi" w:eastAsiaTheme="majorEastAsia" w:hAnsiTheme="majorHAnsi" w:cstheme="majorBidi"/>
      <w:color w:val="365F91" w:themeColor="accent1" w:themeShade="BF"/>
      <w:szCs w:val="24"/>
    </w:rPr>
  </w:style>
  <w:style w:type="character" w:customStyle="1" w:styleId="url">
    <w:name w:val="url"/>
    <w:basedOn w:val="DefaultParagraphFont"/>
    <w:rsid w:val="0031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5695">
      <w:bodyDiv w:val="1"/>
      <w:marLeft w:val="0"/>
      <w:marRight w:val="0"/>
      <w:marTop w:val="0"/>
      <w:marBottom w:val="0"/>
      <w:divBdr>
        <w:top w:val="none" w:sz="0" w:space="0" w:color="auto"/>
        <w:left w:val="none" w:sz="0" w:space="0" w:color="auto"/>
        <w:bottom w:val="none" w:sz="0" w:space="0" w:color="auto"/>
        <w:right w:val="none" w:sz="0" w:space="0" w:color="auto"/>
      </w:divBdr>
    </w:div>
    <w:div w:id="93794686">
      <w:bodyDiv w:val="1"/>
      <w:marLeft w:val="0"/>
      <w:marRight w:val="0"/>
      <w:marTop w:val="0"/>
      <w:marBottom w:val="0"/>
      <w:divBdr>
        <w:top w:val="none" w:sz="0" w:space="0" w:color="auto"/>
        <w:left w:val="none" w:sz="0" w:space="0" w:color="auto"/>
        <w:bottom w:val="none" w:sz="0" w:space="0" w:color="auto"/>
        <w:right w:val="none" w:sz="0" w:space="0" w:color="auto"/>
      </w:divBdr>
    </w:div>
    <w:div w:id="123086815">
      <w:bodyDiv w:val="1"/>
      <w:marLeft w:val="0"/>
      <w:marRight w:val="0"/>
      <w:marTop w:val="0"/>
      <w:marBottom w:val="0"/>
      <w:divBdr>
        <w:top w:val="none" w:sz="0" w:space="0" w:color="auto"/>
        <w:left w:val="none" w:sz="0" w:space="0" w:color="auto"/>
        <w:bottom w:val="none" w:sz="0" w:space="0" w:color="auto"/>
        <w:right w:val="none" w:sz="0" w:space="0" w:color="auto"/>
      </w:divBdr>
    </w:div>
    <w:div w:id="150604634">
      <w:bodyDiv w:val="1"/>
      <w:marLeft w:val="0"/>
      <w:marRight w:val="0"/>
      <w:marTop w:val="0"/>
      <w:marBottom w:val="0"/>
      <w:divBdr>
        <w:top w:val="none" w:sz="0" w:space="0" w:color="auto"/>
        <w:left w:val="none" w:sz="0" w:space="0" w:color="auto"/>
        <w:bottom w:val="none" w:sz="0" w:space="0" w:color="auto"/>
        <w:right w:val="none" w:sz="0" w:space="0" w:color="auto"/>
      </w:divBdr>
    </w:div>
    <w:div w:id="151990744">
      <w:bodyDiv w:val="1"/>
      <w:marLeft w:val="0"/>
      <w:marRight w:val="0"/>
      <w:marTop w:val="0"/>
      <w:marBottom w:val="0"/>
      <w:divBdr>
        <w:top w:val="none" w:sz="0" w:space="0" w:color="auto"/>
        <w:left w:val="none" w:sz="0" w:space="0" w:color="auto"/>
        <w:bottom w:val="none" w:sz="0" w:space="0" w:color="auto"/>
        <w:right w:val="none" w:sz="0" w:space="0" w:color="auto"/>
      </w:divBdr>
      <w:divsChild>
        <w:div w:id="2020352286">
          <w:marLeft w:val="-720"/>
          <w:marRight w:val="0"/>
          <w:marTop w:val="0"/>
          <w:marBottom w:val="0"/>
          <w:divBdr>
            <w:top w:val="none" w:sz="0" w:space="0" w:color="auto"/>
            <w:left w:val="none" w:sz="0" w:space="0" w:color="auto"/>
            <w:bottom w:val="none" w:sz="0" w:space="0" w:color="auto"/>
            <w:right w:val="none" w:sz="0" w:space="0" w:color="auto"/>
          </w:divBdr>
        </w:div>
      </w:divsChild>
    </w:div>
    <w:div w:id="191849497">
      <w:bodyDiv w:val="1"/>
      <w:marLeft w:val="0"/>
      <w:marRight w:val="0"/>
      <w:marTop w:val="0"/>
      <w:marBottom w:val="0"/>
      <w:divBdr>
        <w:top w:val="none" w:sz="0" w:space="0" w:color="auto"/>
        <w:left w:val="none" w:sz="0" w:space="0" w:color="auto"/>
        <w:bottom w:val="none" w:sz="0" w:space="0" w:color="auto"/>
        <w:right w:val="none" w:sz="0" w:space="0" w:color="auto"/>
      </w:divBdr>
    </w:div>
    <w:div w:id="224146550">
      <w:bodyDiv w:val="1"/>
      <w:marLeft w:val="0"/>
      <w:marRight w:val="0"/>
      <w:marTop w:val="0"/>
      <w:marBottom w:val="0"/>
      <w:divBdr>
        <w:top w:val="none" w:sz="0" w:space="0" w:color="auto"/>
        <w:left w:val="none" w:sz="0" w:space="0" w:color="auto"/>
        <w:bottom w:val="none" w:sz="0" w:space="0" w:color="auto"/>
        <w:right w:val="none" w:sz="0" w:space="0" w:color="auto"/>
      </w:divBdr>
    </w:div>
    <w:div w:id="240680503">
      <w:bodyDiv w:val="1"/>
      <w:marLeft w:val="0"/>
      <w:marRight w:val="0"/>
      <w:marTop w:val="0"/>
      <w:marBottom w:val="0"/>
      <w:divBdr>
        <w:top w:val="none" w:sz="0" w:space="0" w:color="auto"/>
        <w:left w:val="none" w:sz="0" w:space="0" w:color="auto"/>
        <w:bottom w:val="none" w:sz="0" w:space="0" w:color="auto"/>
        <w:right w:val="none" w:sz="0" w:space="0" w:color="auto"/>
      </w:divBdr>
    </w:div>
    <w:div w:id="249236917">
      <w:bodyDiv w:val="1"/>
      <w:marLeft w:val="0"/>
      <w:marRight w:val="0"/>
      <w:marTop w:val="0"/>
      <w:marBottom w:val="0"/>
      <w:divBdr>
        <w:top w:val="none" w:sz="0" w:space="0" w:color="auto"/>
        <w:left w:val="none" w:sz="0" w:space="0" w:color="auto"/>
        <w:bottom w:val="none" w:sz="0" w:space="0" w:color="auto"/>
        <w:right w:val="none" w:sz="0" w:space="0" w:color="auto"/>
      </w:divBdr>
    </w:div>
    <w:div w:id="262080983">
      <w:bodyDiv w:val="1"/>
      <w:marLeft w:val="0"/>
      <w:marRight w:val="0"/>
      <w:marTop w:val="0"/>
      <w:marBottom w:val="0"/>
      <w:divBdr>
        <w:top w:val="none" w:sz="0" w:space="0" w:color="auto"/>
        <w:left w:val="none" w:sz="0" w:space="0" w:color="auto"/>
        <w:bottom w:val="none" w:sz="0" w:space="0" w:color="auto"/>
        <w:right w:val="none" w:sz="0" w:space="0" w:color="auto"/>
      </w:divBdr>
      <w:divsChild>
        <w:div w:id="1785925857">
          <w:marLeft w:val="-720"/>
          <w:marRight w:val="0"/>
          <w:marTop w:val="0"/>
          <w:marBottom w:val="0"/>
          <w:divBdr>
            <w:top w:val="none" w:sz="0" w:space="0" w:color="auto"/>
            <w:left w:val="none" w:sz="0" w:space="0" w:color="auto"/>
            <w:bottom w:val="none" w:sz="0" w:space="0" w:color="auto"/>
            <w:right w:val="none" w:sz="0" w:space="0" w:color="auto"/>
          </w:divBdr>
        </w:div>
      </w:divsChild>
    </w:div>
    <w:div w:id="271940703">
      <w:bodyDiv w:val="1"/>
      <w:marLeft w:val="0"/>
      <w:marRight w:val="0"/>
      <w:marTop w:val="0"/>
      <w:marBottom w:val="0"/>
      <w:divBdr>
        <w:top w:val="none" w:sz="0" w:space="0" w:color="auto"/>
        <w:left w:val="none" w:sz="0" w:space="0" w:color="auto"/>
        <w:bottom w:val="none" w:sz="0" w:space="0" w:color="auto"/>
        <w:right w:val="none" w:sz="0" w:space="0" w:color="auto"/>
      </w:divBdr>
      <w:divsChild>
        <w:div w:id="1636983989">
          <w:marLeft w:val="0"/>
          <w:marRight w:val="0"/>
          <w:marTop w:val="0"/>
          <w:marBottom w:val="0"/>
          <w:divBdr>
            <w:top w:val="none" w:sz="0" w:space="0" w:color="auto"/>
            <w:left w:val="none" w:sz="0" w:space="0" w:color="auto"/>
            <w:bottom w:val="none" w:sz="0" w:space="0" w:color="auto"/>
            <w:right w:val="none" w:sz="0" w:space="0" w:color="auto"/>
          </w:divBdr>
        </w:div>
      </w:divsChild>
    </w:div>
    <w:div w:id="280110506">
      <w:bodyDiv w:val="1"/>
      <w:marLeft w:val="0"/>
      <w:marRight w:val="0"/>
      <w:marTop w:val="0"/>
      <w:marBottom w:val="0"/>
      <w:divBdr>
        <w:top w:val="none" w:sz="0" w:space="0" w:color="auto"/>
        <w:left w:val="none" w:sz="0" w:space="0" w:color="auto"/>
        <w:bottom w:val="none" w:sz="0" w:space="0" w:color="auto"/>
        <w:right w:val="none" w:sz="0" w:space="0" w:color="auto"/>
      </w:divBdr>
    </w:div>
    <w:div w:id="282855638">
      <w:bodyDiv w:val="1"/>
      <w:marLeft w:val="0"/>
      <w:marRight w:val="0"/>
      <w:marTop w:val="0"/>
      <w:marBottom w:val="0"/>
      <w:divBdr>
        <w:top w:val="none" w:sz="0" w:space="0" w:color="auto"/>
        <w:left w:val="none" w:sz="0" w:space="0" w:color="auto"/>
        <w:bottom w:val="none" w:sz="0" w:space="0" w:color="auto"/>
        <w:right w:val="none" w:sz="0" w:space="0" w:color="auto"/>
      </w:divBdr>
    </w:div>
    <w:div w:id="322854376">
      <w:bodyDiv w:val="1"/>
      <w:marLeft w:val="0"/>
      <w:marRight w:val="0"/>
      <w:marTop w:val="0"/>
      <w:marBottom w:val="0"/>
      <w:divBdr>
        <w:top w:val="none" w:sz="0" w:space="0" w:color="auto"/>
        <w:left w:val="none" w:sz="0" w:space="0" w:color="auto"/>
        <w:bottom w:val="none" w:sz="0" w:space="0" w:color="auto"/>
        <w:right w:val="none" w:sz="0" w:space="0" w:color="auto"/>
      </w:divBdr>
      <w:divsChild>
        <w:div w:id="1448307396">
          <w:marLeft w:val="-720"/>
          <w:marRight w:val="0"/>
          <w:marTop w:val="0"/>
          <w:marBottom w:val="0"/>
          <w:divBdr>
            <w:top w:val="none" w:sz="0" w:space="0" w:color="auto"/>
            <w:left w:val="none" w:sz="0" w:space="0" w:color="auto"/>
            <w:bottom w:val="none" w:sz="0" w:space="0" w:color="auto"/>
            <w:right w:val="none" w:sz="0" w:space="0" w:color="auto"/>
          </w:divBdr>
        </w:div>
      </w:divsChild>
    </w:div>
    <w:div w:id="323124742">
      <w:bodyDiv w:val="1"/>
      <w:marLeft w:val="0"/>
      <w:marRight w:val="0"/>
      <w:marTop w:val="0"/>
      <w:marBottom w:val="0"/>
      <w:divBdr>
        <w:top w:val="none" w:sz="0" w:space="0" w:color="auto"/>
        <w:left w:val="none" w:sz="0" w:space="0" w:color="auto"/>
        <w:bottom w:val="none" w:sz="0" w:space="0" w:color="auto"/>
        <w:right w:val="none" w:sz="0" w:space="0" w:color="auto"/>
      </w:divBdr>
      <w:divsChild>
        <w:div w:id="289363774">
          <w:marLeft w:val="-720"/>
          <w:marRight w:val="0"/>
          <w:marTop w:val="0"/>
          <w:marBottom w:val="0"/>
          <w:divBdr>
            <w:top w:val="none" w:sz="0" w:space="0" w:color="auto"/>
            <w:left w:val="none" w:sz="0" w:space="0" w:color="auto"/>
            <w:bottom w:val="none" w:sz="0" w:space="0" w:color="auto"/>
            <w:right w:val="none" w:sz="0" w:space="0" w:color="auto"/>
          </w:divBdr>
        </w:div>
      </w:divsChild>
    </w:div>
    <w:div w:id="359086367">
      <w:bodyDiv w:val="1"/>
      <w:marLeft w:val="0"/>
      <w:marRight w:val="0"/>
      <w:marTop w:val="0"/>
      <w:marBottom w:val="0"/>
      <w:divBdr>
        <w:top w:val="none" w:sz="0" w:space="0" w:color="auto"/>
        <w:left w:val="none" w:sz="0" w:space="0" w:color="auto"/>
        <w:bottom w:val="none" w:sz="0" w:space="0" w:color="auto"/>
        <w:right w:val="none" w:sz="0" w:space="0" w:color="auto"/>
      </w:divBdr>
    </w:div>
    <w:div w:id="370112887">
      <w:bodyDiv w:val="1"/>
      <w:marLeft w:val="0"/>
      <w:marRight w:val="0"/>
      <w:marTop w:val="0"/>
      <w:marBottom w:val="0"/>
      <w:divBdr>
        <w:top w:val="none" w:sz="0" w:space="0" w:color="auto"/>
        <w:left w:val="none" w:sz="0" w:space="0" w:color="auto"/>
        <w:bottom w:val="none" w:sz="0" w:space="0" w:color="auto"/>
        <w:right w:val="none" w:sz="0" w:space="0" w:color="auto"/>
      </w:divBdr>
    </w:div>
    <w:div w:id="382365475">
      <w:bodyDiv w:val="1"/>
      <w:marLeft w:val="0"/>
      <w:marRight w:val="0"/>
      <w:marTop w:val="0"/>
      <w:marBottom w:val="0"/>
      <w:divBdr>
        <w:top w:val="none" w:sz="0" w:space="0" w:color="auto"/>
        <w:left w:val="none" w:sz="0" w:space="0" w:color="auto"/>
        <w:bottom w:val="none" w:sz="0" w:space="0" w:color="auto"/>
        <w:right w:val="none" w:sz="0" w:space="0" w:color="auto"/>
      </w:divBdr>
    </w:div>
    <w:div w:id="408381952">
      <w:bodyDiv w:val="1"/>
      <w:marLeft w:val="0"/>
      <w:marRight w:val="0"/>
      <w:marTop w:val="0"/>
      <w:marBottom w:val="0"/>
      <w:divBdr>
        <w:top w:val="none" w:sz="0" w:space="0" w:color="auto"/>
        <w:left w:val="none" w:sz="0" w:space="0" w:color="auto"/>
        <w:bottom w:val="none" w:sz="0" w:space="0" w:color="auto"/>
        <w:right w:val="none" w:sz="0" w:space="0" w:color="auto"/>
      </w:divBdr>
    </w:div>
    <w:div w:id="439036037">
      <w:bodyDiv w:val="1"/>
      <w:marLeft w:val="0"/>
      <w:marRight w:val="0"/>
      <w:marTop w:val="0"/>
      <w:marBottom w:val="0"/>
      <w:divBdr>
        <w:top w:val="none" w:sz="0" w:space="0" w:color="auto"/>
        <w:left w:val="none" w:sz="0" w:space="0" w:color="auto"/>
        <w:bottom w:val="none" w:sz="0" w:space="0" w:color="auto"/>
        <w:right w:val="none" w:sz="0" w:space="0" w:color="auto"/>
      </w:divBdr>
    </w:div>
    <w:div w:id="446780058">
      <w:bodyDiv w:val="1"/>
      <w:marLeft w:val="0"/>
      <w:marRight w:val="0"/>
      <w:marTop w:val="0"/>
      <w:marBottom w:val="0"/>
      <w:divBdr>
        <w:top w:val="none" w:sz="0" w:space="0" w:color="auto"/>
        <w:left w:val="none" w:sz="0" w:space="0" w:color="auto"/>
        <w:bottom w:val="none" w:sz="0" w:space="0" w:color="auto"/>
        <w:right w:val="none" w:sz="0" w:space="0" w:color="auto"/>
      </w:divBdr>
    </w:div>
    <w:div w:id="458575034">
      <w:bodyDiv w:val="1"/>
      <w:marLeft w:val="0"/>
      <w:marRight w:val="0"/>
      <w:marTop w:val="0"/>
      <w:marBottom w:val="0"/>
      <w:divBdr>
        <w:top w:val="none" w:sz="0" w:space="0" w:color="auto"/>
        <w:left w:val="none" w:sz="0" w:space="0" w:color="auto"/>
        <w:bottom w:val="none" w:sz="0" w:space="0" w:color="auto"/>
        <w:right w:val="none" w:sz="0" w:space="0" w:color="auto"/>
      </w:divBdr>
    </w:div>
    <w:div w:id="503790023">
      <w:bodyDiv w:val="1"/>
      <w:marLeft w:val="0"/>
      <w:marRight w:val="0"/>
      <w:marTop w:val="0"/>
      <w:marBottom w:val="0"/>
      <w:divBdr>
        <w:top w:val="none" w:sz="0" w:space="0" w:color="auto"/>
        <w:left w:val="none" w:sz="0" w:space="0" w:color="auto"/>
        <w:bottom w:val="none" w:sz="0" w:space="0" w:color="auto"/>
        <w:right w:val="none" w:sz="0" w:space="0" w:color="auto"/>
      </w:divBdr>
    </w:div>
    <w:div w:id="505629309">
      <w:bodyDiv w:val="1"/>
      <w:marLeft w:val="0"/>
      <w:marRight w:val="0"/>
      <w:marTop w:val="0"/>
      <w:marBottom w:val="0"/>
      <w:divBdr>
        <w:top w:val="none" w:sz="0" w:space="0" w:color="auto"/>
        <w:left w:val="none" w:sz="0" w:space="0" w:color="auto"/>
        <w:bottom w:val="none" w:sz="0" w:space="0" w:color="auto"/>
        <w:right w:val="none" w:sz="0" w:space="0" w:color="auto"/>
      </w:divBdr>
    </w:div>
    <w:div w:id="525170573">
      <w:bodyDiv w:val="1"/>
      <w:marLeft w:val="0"/>
      <w:marRight w:val="0"/>
      <w:marTop w:val="0"/>
      <w:marBottom w:val="0"/>
      <w:divBdr>
        <w:top w:val="none" w:sz="0" w:space="0" w:color="auto"/>
        <w:left w:val="none" w:sz="0" w:space="0" w:color="auto"/>
        <w:bottom w:val="none" w:sz="0" w:space="0" w:color="auto"/>
        <w:right w:val="none" w:sz="0" w:space="0" w:color="auto"/>
      </w:divBdr>
    </w:div>
    <w:div w:id="542864852">
      <w:bodyDiv w:val="1"/>
      <w:marLeft w:val="0"/>
      <w:marRight w:val="0"/>
      <w:marTop w:val="0"/>
      <w:marBottom w:val="0"/>
      <w:divBdr>
        <w:top w:val="none" w:sz="0" w:space="0" w:color="auto"/>
        <w:left w:val="none" w:sz="0" w:space="0" w:color="auto"/>
        <w:bottom w:val="none" w:sz="0" w:space="0" w:color="auto"/>
        <w:right w:val="none" w:sz="0" w:space="0" w:color="auto"/>
      </w:divBdr>
    </w:div>
    <w:div w:id="557981762">
      <w:bodyDiv w:val="1"/>
      <w:marLeft w:val="0"/>
      <w:marRight w:val="0"/>
      <w:marTop w:val="0"/>
      <w:marBottom w:val="0"/>
      <w:divBdr>
        <w:top w:val="none" w:sz="0" w:space="0" w:color="auto"/>
        <w:left w:val="none" w:sz="0" w:space="0" w:color="auto"/>
        <w:bottom w:val="none" w:sz="0" w:space="0" w:color="auto"/>
        <w:right w:val="none" w:sz="0" w:space="0" w:color="auto"/>
      </w:divBdr>
    </w:div>
    <w:div w:id="599877942">
      <w:bodyDiv w:val="1"/>
      <w:marLeft w:val="0"/>
      <w:marRight w:val="0"/>
      <w:marTop w:val="0"/>
      <w:marBottom w:val="0"/>
      <w:divBdr>
        <w:top w:val="none" w:sz="0" w:space="0" w:color="auto"/>
        <w:left w:val="none" w:sz="0" w:space="0" w:color="auto"/>
        <w:bottom w:val="none" w:sz="0" w:space="0" w:color="auto"/>
        <w:right w:val="none" w:sz="0" w:space="0" w:color="auto"/>
      </w:divBdr>
      <w:divsChild>
        <w:div w:id="910584286">
          <w:marLeft w:val="-720"/>
          <w:marRight w:val="0"/>
          <w:marTop w:val="0"/>
          <w:marBottom w:val="0"/>
          <w:divBdr>
            <w:top w:val="none" w:sz="0" w:space="0" w:color="auto"/>
            <w:left w:val="none" w:sz="0" w:space="0" w:color="auto"/>
            <w:bottom w:val="none" w:sz="0" w:space="0" w:color="auto"/>
            <w:right w:val="none" w:sz="0" w:space="0" w:color="auto"/>
          </w:divBdr>
        </w:div>
      </w:divsChild>
    </w:div>
    <w:div w:id="612437761">
      <w:bodyDiv w:val="1"/>
      <w:marLeft w:val="0"/>
      <w:marRight w:val="0"/>
      <w:marTop w:val="0"/>
      <w:marBottom w:val="0"/>
      <w:divBdr>
        <w:top w:val="none" w:sz="0" w:space="0" w:color="auto"/>
        <w:left w:val="none" w:sz="0" w:space="0" w:color="auto"/>
        <w:bottom w:val="none" w:sz="0" w:space="0" w:color="auto"/>
        <w:right w:val="none" w:sz="0" w:space="0" w:color="auto"/>
      </w:divBdr>
    </w:div>
    <w:div w:id="637104660">
      <w:bodyDiv w:val="1"/>
      <w:marLeft w:val="0"/>
      <w:marRight w:val="0"/>
      <w:marTop w:val="0"/>
      <w:marBottom w:val="0"/>
      <w:divBdr>
        <w:top w:val="none" w:sz="0" w:space="0" w:color="auto"/>
        <w:left w:val="none" w:sz="0" w:space="0" w:color="auto"/>
        <w:bottom w:val="none" w:sz="0" w:space="0" w:color="auto"/>
        <w:right w:val="none" w:sz="0" w:space="0" w:color="auto"/>
      </w:divBdr>
    </w:div>
    <w:div w:id="662126234">
      <w:bodyDiv w:val="1"/>
      <w:marLeft w:val="0"/>
      <w:marRight w:val="0"/>
      <w:marTop w:val="0"/>
      <w:marBottom w:val="0"/>
      <w:divBdr>
        <w:top w:val="none" w:sz="0" w:space="0" w:color="auto"/>
        <w:left w:val="none" w:sz="0" w:space="0" w:color="auto"/>
        <w:bottom w:val="none" w:sz="0" w:space="0" w:color="auto"/>
        <w:right w:val="none" w:sz="0" w:space="0" w:color="auto"/>
      </w:divBdr>
    </w:div>
    <w:div w:id="679964455">
      <w:bodyDiv w:val="1"/>
      <w:marLeft w:val="0"/>
      <w:marRight w:val="0"/>
      <w:marTop w:val="0"/>
      <w:marBottom w:val="0"/>
      <w:divBdr>
        <w:top w:val="none" w:sz="0" w:space="0" w:color="auto"/>
        <w:left w:val="none" w:sz="0" w:space="0" w:color="auto"/>
        <w:bottom w:val="none" w:sz="0" w:space="0" w:color="auto"/>
        <w:right w:val="none" w:sz="0" w:space="0" w:color="auto"/>
      </w:divBdr>
    </w:div>
    <w:div w:id="704142439">
      <w:bodyDiv w:val="1"/>
      <w:marLeft w:val="0"/>
      <w:marRight w:val="0"/>
      <w:marTop w:val="0"/>
      <w:marBottom w:val="0"/>
      <w:divBdr>
        <w:top w:val="none" w:sz="0" w:space="0" w:color="auto"/>
        <w:left w:val="none" w:sz="0" w:space="0" w:color="auto"/>
        <w:bottom w:val="none" w:sz="0" w:space="0" w:color="auto"/>
        <w:right w:val="none" w:sz="0" w:space="0" w:color="auto"/>
      </w:divBdr>
    </w:div>
    <w:div w:id="719287883">
      <w:bodyDiv w:val="1"/>
      <w:marLeft w:val="0"/>
      <w:marRight w:val="0"/>
      <w:marTop w:val="0"/>
      <w:marBottom w:val="0"/>
      <w:divBdr>
        <w:top w:val="none" w:sz="0" w:space="0" w:color="auto"/>
        <w:left w:val="none" w:sz="0" w:space="0" w:color="auto"/>
        <w:bottom w:val="none" w:sz="0" w:space="0" w:color="auto"/>
        <w:right w:val="none" w:sz="0" w:space="0" w:color="auto"/>
      </w:divBdr>
      <w:divsChild>
        <w:div w:id="1826387834">
          <w:marLeft w:val="-720"/>
          <w:marRight w:val="0"/>
          <w:marTop w:val="0"/>
          <w:marBottom w:val="0"/>
          <w:divBdr>
            <w:top w:val="none" w:sz="0" w:space="0" w:color="auto"/>
            <w:left w:val="none" w:sz="0" w:space="0" w:color="auto"/>
            <w:bottom w:val="none" w:sz="0" w:space="0" w:color="auto"/>
            <w:right w:val="none" w:sz="0" w:space="0" w:color="auto"/>
          </w:divBdr>
        </w:div>
      </w:divsChild>
    </w:div>
    <w:div w:id="736902190">
      <w:bodyDiv w:val="1"/>
      <w:marLeft w:val="0"/>
      <w:marRight w:val="0"/>
      <w:marTop w:val="0"/>
      <w:marBottom w:val="0"/>
      <w:divBdr>
        <w:top w:val="none" w:sz="0" w:space="0" w:color="auto"/>
        <w:left w:val="none" w:sz="0" w:space="0" w:color="auto"/>
        <w:bottom w:val="none" w:sz="0" w:space="0" w:color="auto"/>
        <w:right w:val="none" w:sz="0" w:space="0" w:color="auto"/>
      </w:divBdr>
    </w:div>
    <w:div w:id="758673563">
      <w:bodyDiv w:val="1"/>
      <w:marLeft w:val="0"/>
      <w:marRight w:val="0"/>
      <w:marTop w:val="0"/>
      <w:marBottom w:val="0"/>
      <w:divBdr>
        <w:top w:val="none" w:sz="0" w:space="0" w:color="auto"/>
        <w:left w:val="none" w:sz="0" w:space="0" w:color="auto"/>
        <w:bottom w:val="none" w:sz="0" w:space="0" w:color="auto"/>
        <w:right w:val="none" w:sz="0" w:space="0" w:color="auto"/>
      </w:divBdr>
      <w:divsChild>
        <w:div w:id="302003385">
          <w:marLeft w:val="-720"/>
          <w:marRight w:val="0"/>
          <w:marTop w:val="0"/>
          <w:marBottom w:val="0"/>
          <w:divBdr>
            <w:top w:val="none" w:sz="0" w:space="0" w:color="auto"/>
            <w:left w:val="none" w:sz="0" w:space="0" w:color="auto"/>
            <w:bottom w:val="none" w:sz="0" w:space="0" w:color="auto"/>
            <w:right w:val="none" w:sz="0" w:space="0" w:color="auto"/>
          </w:divBdr>
        </w:div>
      </w:divsChild>
    </w:div>
    <w:div w:id="772356821">
      <w:bodyDiv w:val="1"/>
      <w:marLeft w:val="0"/>
      <w:marRight w:val="0"/>
      <w:marTop w:val="0"/>
      <w:marBottom w:val="0"/>
      <w:divBdr>
        <w:top w:val="none" w:sz="0" w:space="0" w:color="auto"/>
        <w:left w:val="none" w:sz="0" w:space="0" w:color="auto"/>
        <w:bottom w:val="none" w:sz="0" w:space="0" w:color="auto"/>
        <w:right w:val="none" w:sz="0" w:space="0" w:color="auto"/>
      </w:divBdr>
    </w:div>
    <w:div w:id="773088230">
      <w:bodyDiv w:val="1"/>
      <w:marLeft w:val="0"/>
      <w:marRight w:val="0"/>
      <w:marTop w:val="0"/>
      <w:marBottom w:val="0"/>
      <w:divBdr>
        <w:top w:val="none" w:sz="0" w:space="0" w:color="auto"/>
        <w:left w:val="none" w:sz="0" w:space="0" w:color="auto"/>
        <w:bottom w:val="none" w:sz="0" w:space="0" w:color="auto"/>
        <w:right w:val="none" w:sz="0" w:space="0" w:color="auto"/>
      </w:divBdr>
    </w:div>
    <w:div w:id="779684656">
      <w:bodyDiv w:val="1"/>
      <w:marLeft w:val="0"/>
      <w:marRight w:val="0"/>
      <w:marTop w:val="0"/>
      <w:marBottom w:val="0"/>
      <w:divBdr>
        <w:top w:val="none" w:sz="0" w:space="0" w:color="auto"/>
        <w:left w:val="none" w:sz="0" w:space="0" w:color="auto"/>
        <w:bottom w:val="none" w:sz="0" w:space="0" w:color="auto"/>
        <w:right w:val="none" w:sz="0" w:space="0" w:color="auto"/>
      </w:divBdr>
      <w:divsChild>
        <w:div w:id="807550871">
          <w:marLeft w:val="-720"/>
          <w:marRight w:val="0"/>
          <w:marTop w:val="0"/>
          <w:marBottom w:val="0"/>
          <w:divBdr>
            <w:top w:val="none" w:sz="0" w:space="0" w:color="auto"/>
            <w:left w:val="none" w:sz="0" w:space="0" w:color="auto"/>
            <w:bottom w:val="none" w:sz="0" w:space="0" w:color="auto"/>
            <w:right w:val="none" w:sz="0" w:space="0" w:color="auto"/>
          </w:divBdr>
        </w:div>
      </w:divsChild>
    </w:div>
    <w:div w:id="858158076">
      <w:bodyDiv w:val="1"/>
      <w:marLeft w:val="0"/>
      <w:marRight w:val="0"/>
      <w:marTop w:val="0"/>
      <w:marBottom w:val="0"/>
      <w:divBdr>
        <w:top w:val="none" w:sz="0" w:space="0" w:color="auto"/>
        <w:left w:val="none" w:sz="0" w:space="0" w:color="auto"/>
        <w:bottom w:val="none" w:sz="0" w:space="0" w:color="auto"/>
        <w:right w:val="none" w:sz="0" w:space="0" w:color="auto"/>
      </w:divBdr>
    </w:div>
    <w:div w:id="893152073">
      <w:bodyDiv w:val="1"/>
      <w:marLeft w:val="0"/>
      <w:marRight w:val="0"/>
      <w:marTop w:val="0"/>
      <w:marBottom w:val="0"/>
      <w:divBdr>
        <w:top w:val="none" w:sz="0" w:space="0" w:color="auto"/>
        <w:left w:val="none" w:sz="0" w:space="0" w:color="auto"/>
        <w:bottom w:val="none" w:sz="0" w:space="0" w:color="auto"/>
        <w:right w:val="none" w:sz="0" w:space="0" w:color="auto"/>
      </w:divBdr>
    </w:div>
    <w:div w:id="916330812">
      <w:bodyDiv w:val="1"/>
      <w:marLeft w:val="0"/>
      <w:marRight w:val="0"/>
      <w:marTop w:val="0"/>
      <w:marBottom w:val="0"/>
      <w:divBdr>
        <w:top w:val="none" w:sz="0" w:space="0" w:color="auto"/>
        <w:left w:val="none" w:sz="0" w:space="0" w:color="auto"/>
        <w:bottom w:val="none" w:sz="0" w:space="0" w:color="auto"/>
        <w:right w:val="none" w:sz="0" w:space="0" w:color="auto"/>
      </w:divBdr>
    </w:div>
    <w:div w:id="955522208">
      <w:bodyDiv w:val="1"/>
      <w:marLeft w:val="0"/>
      <w:marRight w:val="0"/>
      <w:marTop w:val="0"/>
      <w:marBottom w:val="0"/>
      <w:divBdr>
        <w:top w:val="none" w:sz="0" w:space="0" w:color="auto"/>
        <w:left w:val="none" w:sz="0" w:space="0" w:color="auto"/>
        <w:bottom w:val="none" w:sz="0" w:space="0" w:color="auto"/>
        <w:right w:val="none" w:sz="0" w:space="0" w:color="auto"/>
      </w:divBdr>
    </w:div>
    <w:div w:id="959262822">
      <w:bodyDiv w:val="1"/>
      <w:marLeft w:val="0"/>
      <w:marRight w:val="0"/>
      <w:marTop w:val="0"/>
      <w:marBottom w:val="0"/>
      <w:divBdr>
        <w:top w:val="none" w:sz="0" w:space="0" w:color="auto"/>
        <w:left w:val="none" w:sz="0" w:space="0" w:color="auto"/>
        <w:bottom w:val="none" w:sz="0" w:space="0" w:color="auto"/>
        <w:right w:val="none" w:sz="0" w:space="0" w:color="auto"/>
      </w:divBdr>
    </w:div>
    <w:div w:id="998581211">
      <w:bodyDiv w:val="1"/>
      <w:marLeft w:val="0"/>
      <w:marRight w:val="0"/>
      <w:marTop w:val="0"/>
      <w:marBottom w:val="0"/>
      <w:divBdr>
        <w:top w:val="none" w:sz="0" w:space="0" w:color="auto"/>
        <w:left w:val="none" w:sz="0" w:space="0" w:color="auto"/>
        <w:bottom w:val="none" w:sz="0" w:space="0" w:color="auto"/>
        <w:right w:val="none" w:sz="0" w:space="0" w:color="auto"/>
      </w:divBdr>
    </w:div>
    <w:div w:id="999117811">
      <w:bodyDiv w:val="1"/>
      <w:marLeft w:val="0"/>
      <w:marRight w:val="0"/>
      <w:marTop w:val="0"/>
      <w:marBottom w:val="0"/>
      <w:divBdr>
        <w:top w:val="none" w:sz="0" w:space="0" w:color="auto"/>
        <w:left w:val="none" w:sz="0" w:space="0" w:color="auto"/>
        <w:bottom w:val="none" w:sz="0" w:space="0" w:color="auto"/>
        <w:right w:val="none" w:sz="0" w:space="0" w:color="auto"/>
      </w:divBdr>
    </w:div>
    <w:div w:id="1027412136">
      <w:bodyDiv w:val="1"/>
      <w:marLeft w:val="0"/>
      <w:marRight w:val="0"/>
      <w:marTop w:val="0"/>
      <w:marBottom w:val="0"/>
      <w:divBdr>
        <w:top w:val="none" w:sz="0" w:space="0" w:color="auto"/>
        <w:left w:val="none" w:sz="0" w:space="0" w:color="auto"/>
        <w:bottom w:val="none" w:sz="0" w:space="0" w:color="auto"/>
        <w:right w:val="none" w:sz="0" w:space="0" w:color="auto"/>
      </w:divBdr>
    </w:div>
    <w:div w:id="1063409349">
      <w:bodyDiv w:val="1"/>
      <w:marLeft w:val="0"/>
      <w:marRight w:val="0"/>
      <w:marTop w:val="0"/>
      <w:marBottom w:val="0"/>
      <w:divBdr>
        <w:top w:val="none" w:sz="0" w:space="0" w:color="auto"/>
        <w:left w:val="none" w:sz="0" w:space="0" w:color="auto"/>
        <w:bottom w:val="none" w:sz="0" w:space="0" w:color="auto"/>
        <w:right w:val="none" w:sz="0" w:space="0" w:color="auto"/>
      </w:divBdr>
      <w:divsChild>
        <w:div w:id="20314493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4126375">
      <w:bodyDiv w:val="1"/>
      <w:marLeft w:val="0"/>
      <w:marRight w:val="0"/>
      <w:marTop w:val="0"/>
      <w:marBottom w:val="0"/>
      <w:divBdr>
        <w:top w:val="none" w:sz="0" w:space="0" w:color="auto"/>
        <w:left w:val="none" w:sz="0" w:space="0" w:color="auto"/>
        <w:bottom w:val="none" w:sz="0" w:space="0" w:color="auto"/>
        <w:right w:val="none" w:sz="0" w:space="0" w:color="auto"/>
      </w:divBdr>
    </w:div>
    <w:div w:id="1129470912">
      <w:bodyDiv w:val="1"/>
      <w:marLeft w:val="0"/>
      <w:marRight w:val="0"/>
      <w:marTop w:val="0"/>
      <w:marBottom w:val="0"/>
      <w:divBdr>
        <w:top w:val="none" w:sz="0" w:space="0" w:color="auto"/>
        <w:left w:val="none" w:sz="0" w:space="0" w:color="auto"/>
        <w:bottom w:val="none" w:sz="0" w:space="0" w:color="auto"/>
        <w:right w:val="none" w:sz="0" w:space="0" w:color="auto"/>
      </w:divBdr>
    </w:div>
    <w:div w:id="1132671898">
      <w:bodyDiv w:val="1"/>
      <w:marLeft w:val="0"/>
      <w:marRight w:val="0"/>
      <w:marTop w:val="0"/>
      <w:marBottom w:val="0"/>
      <w:divBdr>
        <w:top w:val="none" w:sz="0" w:space="0" w:color="auto"/>
        <w:left w:val="none" w:sz="0" w:space="0" w:color="auto"/>
        <w:bottom w:val="none" w:sz="0" w:space="0" w:color="auto"/>
        <w:right w:val="none" w:sz="0" w:space="0" w:color="auto"/>
      </w:divBdr>
    </w:div>
    <w:div w:id="1175148719">
      <w:bodyDiv w:val="1"/>
      <w:marLeft w:val="0"/>
      <w:marRight w:val="0"/>
      <w:marTop w:val="0"/>
      <w:marBottom w:val="0"/>
      <w:divBdr>
        <w:top w:val="none" w:sz="0" w:space="0" w:color="auto"/>
        <w:left w:val="none" w:sz="0" w:space="0" w:color="auto"/>
        <w:bottom w:val="none" w:sz="0" w:space="0" w:color="auto"/>
        <w:right w:val="none" w:sz="0" w:space="0" w:color="auto"/>
      </w:divBdr>
    </w:div>
    <w:div w:id="1230917089">
      <w:bodyDiv w:val="1"/>
      <w:marLeft w:val="0"/>
      <w:marRight w:val="0"/>
      <w:marTop w:val="0"/>
      <w:marBottom w:val="0"/>
      <w:divBdr>
        <w:top w:val="none" w:sz="0" w:space="0" w:color="auto"/>
        <w:left w:val="none" w:sz="0" w:space="0" w:color="auto"/>
        <w:bottom w:val="none" w:sz="0" w:space="0" w:color="auto"/>
        <w:right w:val="none" w:sz="0" w:space="0" w:color="auto"/>
      </w:divBdr>
    </w:div>
    <w:div w:id="1234509089">
      <w:bodyDiv w:val="1"/>
      <w:marLeft w:val="0"/>
      <w:marRight w:val="0"/>
      <w:marTop w:val="0"/>
      <w:marBottom w:val="0"/>
      <w:divBdr>
        <w:top w:val="none" w:sz="0" w:space="0" w:color="auto"/>
        <w:left w:val="none" w:sz="0" w:space="0" w:color="auto"/>
        <w:bottom w:val="none" w:sz="0" w:space="0" w:color="auto"/>
        <w:right w:val="none" w:sz="0" w:space="0" w:color="auto"/>
      </w:divBdr>
    </w:div>
    <w:div w:id="1240602162">
      <w:bodyDiv w:val="1"/>
      <w:marLeft w:val="0"/>
      <w:marRight w:val="0"/>
      <w:marTop w:val="0"/>
      <w:marBottom w:val="0"/>
      <w:divBdr>
        <w:top w:val="none" w:sz="0" w:space="0" w:color="auto"/>
        <w:left w:val="none" w:sz="0" w:space="0" w:color="auto"/>
        <w:bottom w:val="none" w:sz="0" w:space="0" w:color="auto"/>
        <w:right w:val="none" w:sz="0" w:space="0" w:color="auto"/>
      </w:divBdr>
    </w:div>
    <w:div w:id="1256792724">
      <w:bodyDiv w:val="1"/>
      <w:marLeft w:val="0"/>
      <w:marRight w:val="0"/>
      <w:marTop w:val="0"/>
      <w:marBottom w:val="0"/>
      <w:divBdr>
        <w:top w:val="none" w:sz="0" w:space="0" w:color="auto"/>
        <w:left w:val="none" w:sz="0" w:space="0" w:color="auto"/>
        <w:bottom w:val="none" w:sz="0" w:space="0" w:color="auto"/>
        <w:right w:val="none" w:sz="0" w:space="0" w:color="auto"/>
      </w:divBdr>
      <w:divsChild>
        <w:div w:id="74984533">
          <w:marLeft w:val="-720"/>
          <w:marRight w:val="0"/>
          <w:marTop w:val="0"/>
          <w:marBottom w:val="0"/>
          <w:divBdr>
            <w:top w:val="none" w:sz="0" w:space="0" w:color="auto"/>
            <w:left w:val="none" w:sz="0" w:space="0" w:color="auto"/>
            <w:bottom w:val="none" w:sz="0" w:space="0" w:color="auto"/>
            <w:right w:val="none" w:sz="0" w:space="0" w:color="auto"/>
          </w:divBdr>
        </w:div>
      </w:divsChild>
    </w:div>
    <w:div w:id="1266042099">
      <w:bodyDiv w:val="1"/>
      <w:marLeft w:val="0"/>
      <w:marRight w:val="0"/>
      <w:marTop w:val="0"/>
      <w:marBottom w:val="0"/>
      <w:divBdr>
        <w:top w:val="none" w:sz="0" w:space="0" w:color="auto"/>
        <w:left w:val="none" w:sz="0" w:space="0" w:color="auto"/>
        <w:bottom w:val="none" w:sz="0" w:space="0" w:color="auto"/>
        <w:right w:val="none" w:sz="0" w:space="0" w:color="auto"/>
      </w:divBdr>
    </w:div>
    <w:div w:id="1271471005">
      <w:bodyDiv w:val="1"/>
      <w:marLeft w:val="0"/>
      <w:marRight w:val="0"/>
      <w:marTop w:val="0"/>
      <w:marBottom w:val="0"/>
      <w:divBdr>
        <w:top w:val="none" w:sz="0" w:space="0" w:color="auto"/>
        <w:left w:val="none" w:sz="0" w:space="0" w:color="auto"/>
        <w:bottom w:val="none" w:sz="0" w:space="0" w:color="auto"/>
        <w:right w:val="none" w:sz="0" w:space="0" w:color="auto"/>
      </w:divBdr>
      <w:divsChild>
        <w:div w:id="1340236135">
          <w:marLeft w:val="-720"/>
          <w:marRight w:val="0"/>
          <w:marTop w:val="0"/>
          <w:marBottom w:val="0"/>
          <w:divBdr>
            <w:top w:val="none" w:sz="0" w:space="0" w:color="auto"/>
            <w:left w:val="none" w:sz="0" w:space="0" w:color="auto"/>
            <w:bottom w:val="none" w:sz="0" w:space="0" w:color="auto"/>
            <w:right w:val="none" w:sz="0" w:space="0" w:color="auto"/>
          </w:divBdr>
        </w:div>
      </w:divsChild>
    </w:div>
    <w:div w:id="1286498558">
      <w:bodyDiv w:val="1"/>
      <w:marLeft w:val="0"/>
      <w:marRight w:val="0"/>
      <w:marTop w:val="0"/>
      <w:marBottom w:val="0"/>
      <w:divBdr>
        <w:top w:val="none" w:sz="0" w:space="0" w:color="auto"/>
        <w:left w:val="none" w:sz="0" w:space="0" w:color="auto"/>
        <w:bottom w:val="none" w:sz="0" w:space="0" w:color="auto"/>
        <w:right w:val="none" w:sz="0" w:space="0" w:color="auto"/>
      </w:divBdr>
      <w:divsChild>
        <w:div w:id="1897353200">
          <w:marLeft w:val="-720"/>
          <w:marRight w:val="0"/>
          <w:marTop w:val="0"/>
          <w:marBottom w:val="0"/>
          <w:divBdr>
            <w:top w:val="none" w:sz="0" w:space="0" w:color="auto"/>
            <w:left w:val="none" w:sz="0" w:space="0" w:color="auto"/>
            <w:bottom w:val="none" w:sz="0" w:space="0" w:color="auto"/>
            <w:right w:val="none" w:sz="0" w:space="0" w:color="auto"/>
          </w:divBdr>
        </w:div>
      </w:divsChild>
    </w:div>
    <w:div w:id="1291982672">
      <w:bodyDiv w:val="1"/>
      <w:marLeft w:val="0"/>
      <w:marRight w:val="0"/>
      <w:marTop w:val="0"/>
      <w:marBottom w:val="0"/>
      <w:divBdr>
        <w:top w:val="none" w:sz="0" w:space="0" w:color="auto"/>
        <w:left w:val="none" w:sz="0" w:space="0" w:color="auto"/>
        <w:bottom w:val="none" w:sz="0" w:space="0" w:color="auto"/>
        <w:right w:val="none" w:sz="0" w:space="0" w:color="auto"/>
      </w:divBdr>
    </w:div>
    <w:div w:id="1335065072">
      <w:bodyDiv w:val="1"/>
      <w:marLeft w:val="0"/>
      <w:marRight w:val="0"/>
      <w:marTop w:val="0"/>
      <w:marBottom w:val="0"/>
      <w:divBdr>
        <w:top w:val="none" w:sz="0" w:space="0" w:color="auto"/>
        <w:left w:val="none" w:sz="0" w:space="0" w:color="auto"/>
        <w:bottom w:val="none" w:sz="0" w:space="0" w:color="auto"/>
        <w:right w:val="none" w:sz="0" w:space="0" w:color="auto"/>
      </w:divBdr>
      <w:divsChild>
        <w:div w:id="17028281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6299200">
      <w:bodyDiv w:val="1"/>
      <w:marLeft w:val="0"/>
      <w:marRight w:val="0"/>
      <w:marTop w:val="0"/>
      <w:marBottom w:val="0"/>
      <w:divBdr>
        <w:top w:val="none" w:sz="0" w:space="0" w:color="auto"/>
        <w:left w:val="none" w:sz="0" w:space="0" w:color="auto"/>
        <w:bottom w:val="none" w:sz="0" w:space="0" w:color="auto"/>
        <w:right w:val="none" w:sz="0" w:space="0" w:color="auto"/>
      </w:divBdr>
    </w:div>
    <w:div w:id="1348486393">
      <w:bodyDiv w:val="1"/>
      <w:marLeft w:val="0"/>
      <w:marRight w:val="0"/>
      <w:marTop w:val="0"/>
      <w:marBottom w:val="0"/>
      <w:divBdr>
        <w:top w:val="none" w:sz="0" w:space="0" w:color="auto"/>
        <w:left w:val="none" w:sz="0" w:space="0" w:color="auto"/>
        <w:bottom w:val="none" w:sz="0" w:space="0" w:color="auto"/>
        <w:right w:val="none" w:sz="0" w:space="0" w:color="auto"/>
      </w:divBdr>
    </w:div>
    <w:div w:id="1369523523">
      <w:bodyDiv w:val="1"/>
      <w:marLeft w:val="0"/>
      <w:marRight w:val="0"/>
      <w:marTop w:val="0"/>
      <w:marBottom w:val="0"/>
      <w:divBdr>
        <w:top w:val="none" w:sz="0" w:space="0" w:color="auto"/>
        <w:left w:val="none" w:sz="0" w:space="0" w:color="auto"/>
        <w:bottom w:val="none" w:sz="0" w:space="0" w:color="auto"/>
        <w:right w:val="none" w:sz="0" w:space="0" w:color="auto"/>
      </w:divBdr>
      <w:divsChild>
        <w:div w:id="769665539">
          <w:marLeft w:val="-720"/>
          <w:marRight w:val="0"/>
          <w:marTop w:val="0"/>
          <w:marBottom w:val="0"/>
          <w:divBdr>
            <w:top w:val="none" w:sz="0" w:space="0" w:color="auto"/>
            <w:left w:val="none" w:sz="0" w:space="0" w:color="auto"/>
            <w:bottom w:val="none" w:sz="0" w:space="0" w:color="auto"/>
            <w:right w:val="none" w:sz="0" w:space="0" w:color="auto"/>
          </w:divBdr>
        </w:div>
      </w:divsChild>
    </w:div>
    <w:div w:id="1401519768">
      <w:bodyDiv w:val="1"/>
      <w:marLeft w:val="0"/>
      <w:marRight w:val="0"/>
      <w:marTop w:val="0"/>
      <w:marBottom w:val="0"/>
      <w:divBdr>
        <w:top w:val="none" w:sz="0" w:space="0" w:color="auto"/>
        <w:left w:val="none" w:sz="0" w:space="0" w:color="auto"/>
        <w:bottom w:val="none" w:sz="0" w:space="0" w:color="auto"/>
        <w:right w:val="none" w:sz="0" w:space="0" w:color="auto"/>
      </w:divBdr>
    </w:div>
    <w:div w:id="1416047182">
      <w:bodyDiv w:val="1"/>
      <w:marLeft w:val="0"/>
      <w:marRight w:val="0"/>
      <w:marTop w:val="0"/>
      <w:marBottom w:val="0"/>
      <w:divBdr>
        <w:top w:val="none" w:sz="0" w:space="0" w:color="auto"/>
        <w:left w:val="none" w:sz="0" w:space="0" w:color="auto"/>
        <w:bottom w:val="none" w:sz="0" w:space="0" w:color="auto"/>
        <w:right w:val="none" w:sz="0" w:space="0" w:color="auto"/>
      </w:divBdr>
      <w:divsChild>
        <w:div w:id="1534071578">
          <w:marLeft w:val="-720"/>
          <w:marRight w:val="0"/>
          <w:marTop w:val="0"/>
          <w:marBottom w:val="0"/>
          <w:divBdr>
            <w:top w:val="none" w:sz="0" w:space="0" w:color="auto"/>
            <w:left w:val="none" w:sz="0" w:space="0" w:color="auto"/>
            <w:bottom w:val="none" w:sz="0" w:space="0" w:color="auto"/>
            <w:right w:val="none" w:sz="0" w:space="0" w:color="auto"/>
          </w:divBdr>
        </w:div>
      </w:divsChild>
    </w:div>
    <w:div w:id="1444304903">
      <w:bodyDiv w:val="1"/>
      <w:marLeft w:val="0"/>
      <w:marRight w:val="0"/>
      <w:marTop w:val="0"/>
      <w:marBottom w:val="0"/>
      <w:divBdr>
        <w:top w:val="none" w:sz="0" w:space="0" w:color="auto"/>
        <w:left w:val="none" w:sz="0" w:space="0" w:color="auto"/>
        <w:bottom w:val="none" w:sz="0" w:space="0" w:color="auto"/>
        <w:right w:val="none" w:sz="0" w:space="0" w:color="auto"/>
      </w:divBdr>
      <w:divsChild>
        <w:div w:id="253325616">
          <w:marLeft w:val="-720"/>
          <w:marRight w:val="0"/>
          <w:marTop w:val="0"/>
          <w:marBottom w:val="0"/>
          <w:divBdr>
            <w:top w:val="none" w:sz="0" w:space="0" w:color="auto"/>
            <w:left w:val="none" w:sz="0" w:space="0" w:color="auto"/>
            <w:bottom w:val="none" w:sz="0" w:space="0" w:color="auto"/>
            <w:right w:val="none" w:sz="0" w:space="0" w:color="auto"/>
          </w:divBdr>
        </w:div>
      </w:divsChild>
    </w:div>
    <w:div w:id="1450902671">
      <w:bodyDiv w:val="1"/>
      <w:marLeft w:val="0"/>
      <w:marRight w:val="0"/>
      <w:marTop w:val="0"/>
      <w:marBottom w:val="0"/>
      <w:divBdr>
        <w:top w:val="none" w:sz="0" w:space="0" w:color="auto"/>
        <w:left w:val="none" w:sz="0" w:space="0" w:color="auto"/>
        <w:bottom w:val="none" w:sz="0" w:space="0" w:color="auto"/>
        <w:right w:val="none" w:sz="0" w:space="0" w:color="auto"/>
      </w:divBdr>
    </w:div>
    <w:div w:id="1466504654">
      <w:bodyDiv w:val="1"/>
      <w:marLeft w:val="0"/>
      <w:marRight w:val="0"/>
      <w:marTop w:val="0"/>
      <w:marBottom w:val="0"/>
      <w:divBdr>
        <w:top w:val="none" w:sz="0" w:space="0" w:color="auto"/>
        <w:left w:val="none" w:sz="0" w:space="0" w:color="auto"/>
        <w:bottom w:val="none" w:sz="0" w:space="0" w:color="auto"/>
        <w:right w:val="none" w:sz="0" w:space="0" w:color="auto"/>
      </w:divBdr>
    </w:div>
    <w:div w:id="1473668630">
      <w:bodyDiv w:val="1"/>
      <w:marLeft w:val="0"/>
      <w:marRight w:val="0"/>
      <w:marTop w:val="0"/>
      <w:marBottom w:val="0"/>
      <w:divBdr>
        <w:top w:val="none" w:sz="0" w:space="0" w:color="auto"/>
        <w:left w:val="none" w:sz="0" w:space="0" w:color="auto"/>
        <w:bottom w:val="none" w:sz="0" w:space="0" w:color="auto"/>
        <w:right w:val="none" w:sz="0" w:space="0" w:color="auto"/>
      </w:divBdr>
    </w:div>
    <w:div w:id="1487891897">
      <w:bodyDiv w:val="1"/>
      <w:marLeft w:val="0"/>
      <w:marRight w:val="0"/>
      <w:marTop w:val="0"/>
      <w:marBottom w:val="0"/>
      <w:divBdr>
        <w:top w:val="none" w:sz="0" w:space="0" w:color="auto"/>
        <w:left w:val="none" w:sz="0" w:space="0" w:color="auto"/>
        <w:bottom w:val="none" w:sz="0" w:space="0" w:color="auto"/>
        <w:right w:val="none" w:sz="0" w:space="0" w:color="auto"/>
      </w:divBdr>
      <w:divsChild>
        <w:div w:id="416093705">
          <w:marLeft w:val="-720"/>
          <w:marRight w:val="0"/>
          <w:marTop w:val="0"/>
          <w:marBottom w:val="0"/>
          <w:divBdr>
            <w:top w:val="none" w:sz="0" w:space="0" w:color="auto"/>
            <w:left w:val="none" w:sz="0" w:space="0" w:color="auto"/>
            <w:bottom w:val="none" w:sz="0" w:space="0" w:color="auto"/>
            <w:right w:val="none" w:sz="0" w:space="0" w:color="auto"/>
          </w:divBdr>
        </w:div>
      </w:divsChild>
    </w:div>
    <w:div w:id="1518274795">
      <w:bodyDiv w:val="1"/>
      <w:marLeft w:val="0"/>
      <w:marRight w:val="0"/>
      <w:marTop w:val="0"/>
      <w:marBottom w:val="0"/>
      <w:divBdr>
        <w:top w:val="none" w:sz="0" w:space="0" w:color="auto"/>
        <w:left w:val="none" w:sz="0" w:space="0" w:color="auto"/>
        <w:bottom w:val="none" w:sz="0" w:space="0" w:color="auto"/>
        <w:right w:val="none" w:sz="0" w:space="0" w:color="auto"/>
      </w:divBdr>
    </w:div>
    <w:div w:id="1534999665">
      <w:bodyDiv w:val="1"/>
      <w:marLeft w:val="0"/>
      <w:marRight w:val="0"/>
      <w:marTop w:val="0"/>
      <w:marBottom w:val="0"/>
      <w:divBdr>
        <w:top w:val="none" w:sz="0" w:space="0" w:color="auto"/>
        <w:left w:val="none" w:sz="0" w:space="0" w:color="auto"/>
        <w:bottom w:val="none" w:sz="0" w:space="0" w:color="auto"/>
        <w:right w:val="none" w:sz="0" w:space="0" w:color="auto"/>
      </w:divBdr>
    </w:div>
    <w:div w:id="1543442858">
      <w:bodyDiv w:val="1"/>
      <w:marLeft w:val="0"/>
      <w:marRight w:val="0"/>
      <w:marTop w:val="0"/>
      <w:marBottom w:val="0"/>
      <w:divBdr>
        <w:top w:val="none" w:sz="0" w:space="0" w:color="auto"/>
        <w:left w:val="none" w:sz="0" w:space="0" w:color="auto"/>
        <w:bottom w:val="none" w:sz="0" w:space="0" w:color="auto"/>
        <w:right w:val="none" w:sz="0" w:space="0" w:color="auto"/>
      </w:divBdr>
    </w:div>
    <w:div w:id="1561288801">
      <w:bodyDiv w:val="1"/>
      <w:marLeft w:val="0"/>
      <w:marRight w:val="0"/>
      <w:marTop w:val="0"/>
      <w:marBottom w:val="0"/>
      <w:divBdr>
        <w:top w:val="none" w:sz="0" w:space="0" w:color="auto"/>
        <w:left w:val="none" w:sz="0" w:space="0" w:color="auto"/>
        <w:bottom w:val="none" w:sz="0" w:space="0" w:color="auto"/>
        <w:right w:val="none" w:sz="0" w:space="0" w:color="auto"/>
      </w:divBdr>
    </w:div>
    <w:div w:id="1571890232">
      <w:bodyDiv w:val="1"/>
      <w:marLeft w:val="0"/>
      <w:marRight w:val="0"/>
      <w:marTop w:val="0"/>
      <w:marBottom w:val="0"/>
      <w:divBdr>
        <w:top w:val="none" w:sz="0" w:space="0" w:color="auto"/>
        <w:left w:val="none" w:sz="0" w:space="0" w:color="auto"/>
        <w:bottom w:val="none" w:sz="0" w:space="0" w:color="auto"/>
        <w:right w:val="none" w:sz="0" w:space="0" w:color="auto"/>
      </w:divBdr>
    </w:div>
    <w:div w:id="1581669386">
      <w:bodyDiv w:val="1"/>
      <w:marLeft w:val="0"/>
      <w:marRight w:val="0"/>
      <w:marTop w:val="0"/>
      <w:marBottom w:val="0"/>
      <w:divBdr>
        <w:top w:val="none" w:sz="0" w:space="0" w:color="auto"/>
        <w:left w:val="none" w:sz="0" w:space="0" w:color="auto"/>
        <w:bottom w:val="none" w:sz="0" w:space="0" w:color="auto"/>
        <w:right w:val="none" w:sz="0" w:space="0" w:color="auto"/>
      </w:divBdr>
    </w:div>
    <w:div w:id="1608848219">
      <w:bodyDiv w:val="1"/>
      <w:marLeft w:val="0"/>
      <w:marRight w:val="0"/>
      <w:marTop w:val="0"/>
      <w:marBottom w:val="0"/>
      <w:divBdr>
        <w:top w:val="none" w:sz="0" w:space="0" w:color="auto"/>
        <w:left w:val="none" w:sz="0" w:space="0" w:color="auto"/>
        <w:bottom w:val="none" w:sz="0" w:space="0" w:color="auto"/>
        <w:right w:val="none" w:sz="0" w:space="0" w:color="auto"/>
      </w:divBdr>
    </w:div>
    <w:div w:id="1627272830">
      <w:bodyDiv w:val="1"/>
      <w:marLeft w:val="0"/>
      <w:marRight w:val="0"/>
      <w:marTop w:val="0"/>
      <w:marBottom w:val="0"/>
      <w:divBdr>
        <w:top w:val="none" w:sz="0" w:space="0" w:color="auto"/>
        <w:left w:val="none" w:sz="0" w:space="0" w:color="auto"/>
        <w:bottom w:val="none" w:sz="0" w:space="0" w:color="auto"/>
        <w:right w:val="none" w:sz="0" w:space="0" w:color="auto"/>
      </w:divBdr>
      <w:divsChild>
        <w:div w:id="1022509240">
          <w:marLeft w:val="-720"/>
          <w:marRight w:val="0"/>
          <w:marTop w:val="0"/>
          <w:marBottom w:val="0"/>
          <w:divBdr>
            <w:top w:val="none" w:sz="0" w:space="0" w:color="auto"/>
            <w:left w:val="none" w:sz="0" w:space="0" w:color="auto"/>
            <w:bottom w:val="none" w:sz="0" w:space="0" w:color="auto"/>
            <w:right w:val="none" w:sz="0" w:space="0" w:color="auto"/>
          </w:divBdr>
        </w:div>
      </w:divsChild>
    </w:div>
    <w:div w:id="1636791559">
      <w:bodyDiv w:val="1"/>
      <w:marLeft w:val="0"/>
      <w:marRight w:val="0"/>
      <w:marTop w:val="0"/>
      <w:marBottom w:val="0"/>
      <w:divBdr>
        <w:top w:val="none" w:sz="0" w:space="0" w:color="auto"/>
        <w:left w:val="none" w:sz="0" w:space="0" w:color="auto"/>
        <w:bottom w:val="none" w:sz="0" w:space="0" w:color="auto"/>
        <w:right w:val="none" w:sz="0" w:space="0" w:color="auto"/>
      </w:divBdr>
    </w:div>
    <w:div w:id="1652952416">
      <w:bodyDiv w:val="1"/>
      <w:marLeft w:val="0"/>
      <w:marRight w:val="0"/>
      <w:marTop w:val="0"/>
      <w:marBottom w:val="0"/>
      <w:divBdr>
        <w:top w:val="none" w:sz="0" w:space="0" w:color="auto"/>
        <w:left w:val="none" w:sz="0" w:space="0" w:color="auto"/>
        <w:bottom w:val="none" w:sz="0" w:space="0" w:color="auto"/>
        <w:right w:val="none" w:sz="0" w:space="0" w:color="auto"/>
      </w:divBdr>
    </w:div>
    <w:div w:id="1697384108">
      <w:bodyDiv w:val="1"/>
      <w:marLeft w:val="0"/>
      <w:marRight w:val="0"/>
      <w:marTop w:val="0"/>
      <w:marBottom w:val="0"/>
      <w:divBdr>
        <w:top w:val="none" w:sz="0" w:space="0" w:color="auto"/>
        <w:left w:val="none" w:sz="0" w:space="0" w:color="auto"/>
        <w:bottom w:val="none" w:sz="0" w:space="0" w:color="auto"/>
        <w:right w:val="none" w:sz="0" w:space="0" w:color="auto"/>
      </w:divBdr>
      <w:divsChild>
        <w:div w:id="1681548064">
          <w:marLeft w:val="-720"/>
          <w:marRight w:val="0"/>
          <w:marTop w:val="0"/>
          <w:marBottom w:val="0"/>
          <w:divBdr>
            <w:top w:val="none" w:sz="0" w:space="0" w:color="auto"/>
            <w:left w:val="none" w:sz="0" w:space="0" w:color="auto"/>
            <w:bottom w:val="none" w:sz="0" w:space="0" w:color="auto"/>
            <w:right w:val="none" w:sz="0" w:space="0" w:color="auto"/>
          </w:divBdr>
        </w:div>
      </w:divsChild>
    </w:div>
    <w:div w:id="1701660206">
      <w:bodyDiv w:val="1"/>
      <w:marLeft w:val="0"/>
      <w:marRight w:val="0"/>
      <w:marTop w:val="0"/>
      <w:marBottom w:val="0"/>
      <w:divBdr>
        <w:top w:val="none" w:sz="0" w:space="0" w:color="auto"/>
        <w:left w:val="none" w:sz="0" w:space="0" w:color="auto"/>
        <w:bottom w:val="none" w:sz="0" w:space="0" w:color="auto"/>
        <w:right w:val="none" w:sz="0" w:space="0" w:color="auto"/>
      </w:divBdr>
    </w:div>
    <w:div w:id="1702441582">
      <w:bodyDiv w:val="1"/>
      <w:marLeft w:val="0"/>
      <w:marRight w:val="0"/>
      <w:marTop w:val="0"/>
      <w:marBottom w:val="0"/>
      <w:divBdr>
        <w:top w:val="none" w:sz="0" w:space="0" w:color="auto"/>
        <w:left w:val="none" w:sz="0" w:space="0" w:color="auto"/>
        <w:bottom w:val="none" w:sz="0" w:space="0" w:color="auto"/>
        <w:right w:val="none" w:sz="0" w:space="0" w:color="auto"/>
      </w:divBdr>
    </w:div>
    <w:div w:id="1758554388">
      <w:bodyDiv w:val="1"/>
      <w:marLeft w:val="0"/>
      <w:marRight w:val="0"/>
      <w:marTop w:val="0"/>
      <w:marBottom w:val="0"/>
      <w:divBdr>
        <w:top w:val="none" w:sz="0" w:space="0" w:color="auto"/>
        <w:left w:val="none" w:sz="0" w:space="0" w:color="auto"/>
        <w:bottom w:val="none" w:sz="0" w:space="0" w:color="auto"/>
        <w:right w:val="none" w:sz="0" w:space="0" w:color="auto"/>
      </w:divBdr>
    </w:div>
    <w:div w:id="1774401315">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sChild>
        <w:div w:id="1080370582">
          <w:marLeft w:val="-720"/>
          <w:marRight w:val="0"/>
          <w:marTop w:val="0"/>
          <w:marBottom w:val="0"/>
          <w:divBdr>
            <w:top w:val="none" w:sz="0" w:space="0" w:color="auto"/>
            <w:left w:val="none" w:sz="0" w:space="0" w:color="auto"/>
            <w:bottom w:val="none" w:sz="0" w:space="0" w:color="auto"/>
            <w:right w:val="none" w:sz="0" w:space="0" w:color="auto"/>
          </w:divBdr>
        </w:div>
      </w:divsChild>
    </w:div>
    <w:div w:id="1854101965">
      <w:bodyDiv w:val="1"/>
      <w:marLeft w:val="0"/>
      <w:marRight w:val="0"/>
      <w:marTop w:val="0"/>
      <w:marBottom w:val="0"/>
      <w:divBdr>
        <w:top w:val="none" w:sz="0" w:space="0" w:color="auto"/>
        <w:left w:val="none" w:sz="0" w:space="0" w:color="auto"/>
        <w:bottom w:val="none" w:sz="0" w:space="0" w:color="auto"/>
        <w:right w:val="none" w:sz="0" w:space="0" w:color="auto"/>
      </w:divBdr>
    </w:div>
    <w:div w:id="1854297511">
      <w:bodyDiv w:val="1"/>
      <w:marLeft w:val="0"/>
      <w:marRight w:val="0"/>
      <w:marTop w:val="0"/>
      <w:marBottom w:val="0"/>
      <w:divBdr>
        <w:top w:val="none" w:sz="0" w:space="0" w:color="auto"/>
        <w:left w:val="none" w:sz="0" w:space="0" w:color="auto"/>
        <w:bottom w:val="none" w:sz="0" w:space="0" w:color="auto"/>
        <w:right w:val="none" w:sz="0" w:space="0" w:color="auto"/>
      </w:divBdr>
    </w:div>
    <w:div w:id="1885755223">
      <w:bodyDiv w:val="1"/>
      <w:marLeft w:val="0"/>
      <w:marRight w:val="0"/>
      <w:marTop w:val="0"/>
      <w:marBottom w:val="0"/>
      <w:divBdr>
        <w:top w:val="none" w:sz="0" w:space="0" w:color="auto"/>
        <w:left w:val="none" w:sz="0" w:space="0" w:color="auto"/>
        <w:bottom w:val="none" w:sz="0" w:space="0" w:color="auto"/>
        <w:right w:val="none" w:sz="0" w:space="0" w:color="auto"/>
      </w:divBdr>
    </w:div>
    <w:div w:id="1929732867">
      <w:bodyDiv w:val="1"/>
      <w:marLeft w:val="0"/>
      <w:marRight w:val="0"/>
      <w:marTop w:val="0"/>
      <w:marBottom w:val="0"/>
      <w:divBdr>
        <w:top w:val="none" w:sz="0" w:space="0" w:color="auto"/>
        <w:left w:val="none" w:sz="0" w:space="0" w:color="auto"/>
        <w:bottom w:val="none" w:sz="0" w:space="0" w:color="auto"/>
        <w:right w:val="none" w:sz="0" w:space="0" w:color="auto"/>
      </w:divBdr>
    </w:div>
    <w:div w:id="2014988965">
      <w:bodyDiv w:val="1"/>
      <w:marLeft w:val="0"/>
      <w:marRight w:val="0"/>
      <w:marTop w:val="0"/>
      <w:marBottom w:val="0"/>
      <w:divBdr>
        <w:top w:val="none" w:sz="0" w:space="0" w:color="auto"/>
        <w:left w:val="none" w:sz="0" w:space="0" w:color="auto"/>
        <w:bottom w:val="none" w:sz="0" w:space="0" w:color="auto"/>
        <w:right w:val="none" w:sz="0" w:space="0" w:color="auto"/>
      </w:divBdr>
    </w:div>
    <w:div w:id="2049648399">
      <w:bodyDiv w:val="1"/>
      <w:marLeft w:val="0"/>
      <w:marRight w:val="0"/>
      <w:marTop w:val="0"/>
      <w:marBottom w:val="0"/>
      <w:divBdr>
        <w:top w:val="none" w:sz="0" w:space="0" w:color="auto"/>
        <w:left w:val="none" w:sz="0" w:space="0" w:color="auto"/>
        <w:bottom w:val="none" w:sz="0" w:space="0" w:color="auto"/>
        <w:right w:val="none" w:sz="0" w:space="0" w:color="auto"/>
      </w:divBdr>
    </w:div>
    <w:div w:id="2050718946">
      <w:bodyDiv w:val="1"/>
      <w:marLeft w:val="0"/>
      <w:marRight w:val="0"/>
      <w:marTop w:val="0"/>
      <w:marBottom w:val="0"/>
      <w:divBdr>
        <w:top w:val="none" w:sz="0" w:space="0" w:color="auto"/>
        <w:left w:val="none" w:sz="0" w:space="0" w:color="auto"/>
        <w:bottom w:val="none" w:sz="0" w:space="0" w:color="auto"/>
        <w:right w:val="none" w:sz="0" w:space="0" w:color="auto"/>
      </w:divBdr>
    </w:div>
    <w:div w:id="2051493495">
      <w:bodyDiv w:val="1"/>
      <w:marLeft w:val="0"/>
      <w:marRight w:val="0"/>
      <w:marTop w:val="0"/>
      <w:marBottom w:val="0"/>
      <w:divBdr>
        <w:top w:val="none" w:sz="0" w:space="0" w:color="auto"/>
        <w:left w:val="none" w:sz="0" w:space="0" w:color="auto"/>
        <w:bottom w:val="none" w:sz="0" w:space="0" w:color="auto"/>
        <w:right w:val="none" w:sz="0" w:space="0" w:color="auto"/>
      </w:divBdr>
    </w:div>
    <w:div w:id="2063409628">
      <w:bodyDiv w:val="1"/>
      <w:marLeft w:val="0"/>
      <w:marRight w:val="0"/>
      <w:marTop w:val="0"/>
      <w:marBottom w:val="0"/>
      <w:divBdr>
        <w:top w:val="none" w:sz="0" w:space="0" w:color="auto"/>
        <w:left w:val="none" w:sz="0" w:space="0" w:color="auto"/>
        <w:bottom w:val="none" w:sz="0" w:space="0" w:color="auto"/>
        <w:right w:val="none" w:sz="0" w:space="0" w:color="auto"/>
      </w:divBdr>
    </w:div>
    <w:div w:id="2069956815">
      <w:bodyDiv w:val="1"/>
      <w:marLeft w:val="0"/>
      <w:marRight w:val="0"/>
      <w:marTop w:val="0"/>
      <w:marBottom w:val="0"/>
      <w:divBdr>
        <w:top w:val="none" w:sz="0" w:space="0" w:color="auto"/>
        <w:left w:val="none" w:sz="0" w:space="0" w:color="auto"/>
        <w:bottom w:val="none" w:sz="0" w:space="0" w:color="auto"/>
        <w:right w:val="none" w:sz="0" w:space="0" w:color="auto"/>
      </w:divBdr>
      <w:divsChild>
        <w:div w:id="1627927495">
          <w:marLeft w:val="-720"/>
          <w:marRight w:val="0"/>
          <w:marTop w:val="0"/>
          <w:marBottom w:val="0"/>
          <w:divBdr>
            <w:top w:val="none" w:sz="0" w:space="0" w:color="auto"/>
            <w:left w:val="none" w:sz="0" w:space="0" w:color="auto"/>
            <w:bottom w:val="none" w:sz="0" w:space="0" w:color="auto"/>
            <w:right w:val="none" w:sz="0" w:space="0" w:color="auto"/>
          </w:divBdr>
        </w:div>
      </w:divsChild>
    </w:div>
    <w:div w:id="2126535124">
      <w:bodyDiv w:val="1"/>
      <w:marLeft w:val="0"/>
      <w:marRight w:val="0"/>
      <w:marTop w:val="0"/>
      <w:marBottom w:val="0"/>
      <w:divBdr>
        <w:top w:val="none" w:sz="0" w:space="0" w:color="auto"/>
        <w:left w:val="none" w:sz="0" w:space="0" w:color="auto"/>
        <w:bottom w:val="none" w:sz="0" w:space="0" w:color="auto"/>
        <w:right w:val="none" w:sz="0" w:space="0" w:color="auto"/>
      </w:divBdr>
    </w:div>
    <w:div w:id="2130928757">
      <w:bodyDiv w:val="1"/>
      <w:marLeft w:val="0"/>
      <w:marRight w:val="0"/>
      <w:marTop w:val="0"/>
      <w:marBottom w:val="0"/>
      <w:divBdr>
        <w:top w:val="none" w:sz="0" w:space="0" w:color="auto"/>
        <w:left w:val="none" w:sz="0" w:space="0" w:color="auto"/>
        <w:bottom w:val="none" w:sz="0" w:space="0" w:color="auto"/>
        <w:right w:val="none" w:sz="0" w:space="0" w:color="auto"/>
      </w:divBdr>
    </w:div>
    <w:div w:id="21331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databackup/feature/Cloud-backup-vs-local-traditional-backup-advantages-disadvantages" TargetMode="External"/><Relationship Id="rId18" Type="http://schemas.openxmlformats.org/officeDocument/2006/relationships/hyperlink" Target="https://www.resolver.com/resource/bcdr-metrics-that-mat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icorps.com/bid/101789/types-of-disaster-recovery-sites" TargetMode="External"/><Relationship Id="rId17" Type="http://schemas.openxmlformats.org/officeDocument/2006/relationships/hyperlink" Target="https://cloudian.com/guides/disaster-recovery/disaster-recovery-5-key-features-and-building-your-dr-plan/" TargetMode="External"/><Relationship Id="rId2" Type="http://schemas.openxmlformats.org/officeDocument/2006/relationships/numbering" Target="numbering.xml"/><Relationship Id="rId16" Type="http://schemas.openxmlformats.org/officeDocument/2006/relationships/hyperlink" Target="https://zivaro.com/disaster-proof-your-busin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disasterrecovery/definition/disaster-recovery-plan" TargetMode="External"/><Relationship Id="rId5" Type="http://schemas.openxmlformats.org/officeDocument/2006/relationships/webSettings" Target="webSettings.xml"/><Relationship Id="rId15" Type="http://schemas.openxmlformats.org/officeDocument/2006/relationships/hyperlink" Target="https://mcenroevoice.com/can-create-disaster-recovery-plan-voice/" TargetMode="External"/><Relationship Id="rId10" Type="http://schemas.openxmlformats.org/officeDocument/2006/relationships/hyperlink" Target="https://www.flexential.com/resources/blog/what-disaster-recovery-team-and-who-should-be-includ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sentialtech.com.au/blog/how-unified-communications-aids-business-contin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0872CA-0001-4B18-9331-D67A9D70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20</Pages>
  <Words>3788</Words>
  <Characters>21596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 Wilcoxen</dc:creator>
  <cp:lastModifiedBy>Lucas Rodholm</cp:lastModifiedBy>
  <cp:revision>2</cp:revision>
  <cp:lastPrinted>2020-11-17T23:32:00Z</cp:lastPrinted>
  <dcterms:created xsi:type="dcterms:W3CDTF">2024-11-05T02:51:00Z</dcterms:created>
  <dcterms:modified xsi:type="dcterms:W3CDTF">2024-11-05T02:51:00Z</dcterms:modified>
</cp:coreProperties>
</file>